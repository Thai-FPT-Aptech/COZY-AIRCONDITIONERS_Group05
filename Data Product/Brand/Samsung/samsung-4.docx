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E0B6" w14:textId="1A9BC650" w:rsidR="00510629" w:rsidRDefault="00014DC5">
      <w:r>
        <w:rPr>
          <w:noProof/>
        </w:rPr>
        <w:drawing>
          <wp:anchor distT="0" distB="0" distL="114300" distR="114300" simplePos="0" relativeHeight="251658240" behindDoc="1" locked="0" layoutInCell="1" allowOverlap="1" wp14:anchorId="47185E7B" wp14:editId="64758F8D">
            <wp:simplePos x="0" y="0"/>
            <wp:positionH relativeFrom="margin">
              <wp:posOffset>469900</wp:posOffset>
            </wp:positionH>
            <wp:positionV relativeFrom="paragraph">
              <wp:posOffset>-1447800</wp:posOffset>
            </wp:positionV>
            <wp:extent cx="5118100" cy="3411855"/>
            <wp:effectExtent l="0" t="0" r="6350" b="0"/>
            <wp:wrapNone/>
            <wp:docPr id="50615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EA5E4" w14:textId="77777777" w:rsidR="00014DC5" w:rsidRPr="00014DC5" w:rsidRDefault="00014DC5" w:rsidP="00014DC5"/>
    <w:p w14:paraId="6752080F" w14:textId="77777777" w:rsidR="00014DC5" w:rsidRPr="00014DC5" w:rsidRDefault="00014DC5" w:rsidP="00014DC5"/>
    <w:p w14:paraId="5504A0C5" w14:textId="77777777" w:rsidR="00014DC5" w:rsidRPr="00014DC5" w:rsidRDefault="00014DC5" w:rsidP="00014DC5"/>
    <w:p w14:paraId="4E70A98C" w14:textId="77777777" w:rsidR="00014DC5" w:rsidRDefault="00014DC5" w:rsidP="00014DC5"/>
    <w:p w14:paraId="111F3599" w14:textId="02C9AA50" w:rsidR="00014DC5" w:rsidRPr="00014DC5" w:rsidRDefault="00014DC5" w:rsidP="00014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D0021B"/>
          <w:kern w:val="0"/>
          <w:sz w:val="30"/>
          <w:szCs w:val="30"/>
          <w14:ligatures w14:val="none"/>
        </w:rPr>
        <w:t>9,390,000 VND</w:t>
      </w:r>
    </w:p>
    <w:p w14:paraId="7557D6E4" w14:textId="77777777" w:rsidR="00014DC5" w:rsidRDefault="00014DC5" w:rsidP="00014DC5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del w:id="0" w:author="Unknown">
        <w:r w:rsidRPr="00014DC5">
          <w:rPr>
            <w:rFonts w:ascii="Arial" w:eastAsia="Times New Roman" w:hAnsi="Arial" w:cs="Arial"/>
            <w:color w:val="666666"/>
            <w:kern w:val="0"/>
            <w:sz w:val="21"/>
            <w:szCs w:val="21"/>
            <w14:ligatures w14:val="none"/>
          </w:rPr>
          <w:delText>10,390,000 VND</w:delText>
        </w:r>
      </w:del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(-9%)No copper pipes and supplies will be given away.Delivery only, no installation.</w:t>
      </w:r>
    </w:p>
    <w:p w14:paraId="6CC49DB1" w14:textId="77777777" w:rsidR="00014DC5" w:rsidRPr="00014DC5" w:rsidRDefault="00014DC5" w:rsidP="00014DC5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p w14:paraId="10F92D97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Samsung Inverter air conditioner 1.5 HP AR12TYHQASINSV</w:t>
      </w:r>
    </w:p>
    <w:p w14:paraId="4256BCFE" w14:textId="77777777" w:rsidR="00014DC5" w:rsidRPr="00014DC5" w:rsidRDefault="00014DC5" w:rsidP="00014DC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Machine Type:</w:t>
      </w:r>
    </w:p>
    <w:p w14:paraId="149D2C86" w14:textId="77777777" w:rsidR="00014DC5" w:rsidRPr="00014DC5" w:rsidRDefault="00014DC5" w:rsidP="00014DC5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way (cooling only) With Inverter</w:t>
      </w:r>
    </w:p>
    <w:p w14:paraId="6CC1D8C2" w14:textId="77777777" w:rsidR="00014DC5" w:rsidRPr="00014DC5" w:rsidRDefault="00014DC5" w:rsidP="00014D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Cooling capacity:</w:t>
      </w:r>
    </w:p>
    <w:p w14:paraId="63A580A3" w14:textId="77777777" w:rsidR="00014DC5" w:rsidRPr="00014DC5" w:rsidRDefault="00014DC5" w:rsidP="00014DC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1.5 HP - 12,000 BTU</w:t>
      </w:r>
    </w:p>
    <w:p w14:paraId="5F44D849" w14:textId="77777777" w:rsidR="00014DC5" w:rsidRPr="00014DC5" w:rsidRDefault="00014DC5" w:rsidP="00014DC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Effective cooling range:</w:t>
      </w:r>
    </w:p>
    <w:p w14:paraId="6F2A5803" w14:textId="77777777" w:rsidR="00014DC5" w:rsidRPr="00014DC5" w:rsidRDefault="00014DC5" w:rsidP="00014DC5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From 15 - 20m² (from 40 to 60 m³)</w:t>
      </w:r>
    </w:p>
    <w:p w14:paraId="467F4FB8" w14:textId="77777777" w:rsidR="00014DC5" w:rsidRPr="00014DC5" w:rsidRDefault="00014DC5" w:rsidP="00014D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Dust filter, antibacterial, deodorant:</w:t>
      </w:r>
    </w:p>
    <w:p w14:paraId="1D221D96" w14:textId="77777777" w:rsidR="00014DC5" w:rsidRPr="00014DC5" w:rsidRDefault="00014DC5" w:rsidP="00014DC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HD filter helps purify the air</w:t>
      </w:r>
    </w:p>
    <w:p w14:paraId="40D5D1DE" w14:textId="77777777" w:rsidR="00014DC5" w:rsidRPr="00014DC5" w:rsidRDefault="00014DC5" w:rsidP="00014DC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saving technology:</w:t>
      </w:r>
    </w:p>
    <w:p w14:paraId="65E10B56" w14:textId="77777777" w:rsidR="00014DC5" w:rsidRPr="00014DC5" w:rsidRDefault="00014DC5" w:rsidP="00014DC5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Digital Inverter Boost</w:t>
      </w:r>
    </w:p>
    <w:p w14:paraId="057CCC58" w14:textId="77777777" w:rsidR="00014DC5" w:rsidRPr="00014DC5" w:rsidRDefault="00014DC5" w:rsidP="00014D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Rapid cooling:</w:t>
      </w:r>
    </w:p>
    <w:p w14:paraId="1FB8073D" w14:textId="77777777" w:rsidR="00014DC5" w:rsidRPr="00014DC5" w:rsidRDefault="00014DC5" w:rsidP="00014DC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Fast Cool &amp; Comfort Cool</w:t>
      </w:r>
    </w:p>
    <w:p w14:paraId="71FA7CA2" w14:textId="77777777" w:rsidR="00014DC5" w:rsidRPr="00014DC5" w:rsidRDefault="00014DC5" w:rsidP="00014DC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318C4C03" w14:textId="77777777" w:rsidR="00014DC5" w:rsidRPr="00014DC5" w:rsidRDefault="00014DC5" w:rsidP="00014DC5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Good Sleep mode. Timer to turn the machine on and off. Screen displays the temperature on the indoor unit. Automatically restarts when there is power</w:t>
      </w:r>
    </w:p>
    <w:p w14:paraId="6E4CDDFD" w14:textId="77777777" w:rsidR="00014DC5" w:rsidRPr="00014DC5" w:rsidRDefault="00014DC5" w:rsidP="00014D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Power consumption:</w:t>
      </w:r>
    </w:p>
    <w:p w14:paraId="15ED1704" w14:textId="77777777" w:rsidR="00014DC5" w:rsidRPr="00014DC5" w:rsidRDefault="00014DC5" w:rsidP="00014DC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1.15 kW/h 5 stars (Energy efficiency 4.50 )</w:t>
      </w:r>
    </w:p>
    <w:p w14:paraId="4398C1B4" w14:textId="77777777" w:rsidR="00014DC5" w:rsidRPr="00014DC5" w:rsidRDefault="00014DC5" w:rsidP="00014DC5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Cooler:</w:t>
      </w:r>
    </w:p>
    <w:p w14:paraId="564BFAA5" w14:textId="77777777" w:rsidR="00014DC5" w:rsidRPr="00014DC5" w:rsidRDefault="00014DC5" w:rsidP="00014DC5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80.5 cm - Height 28.5 cm - Thickness 19.4 cm - Weight 8.8 kg</w:t>
      </w:r>
    </w:p>
    <w:p w14:paraId="3BDB6721" w14:textId="77777777" w:rsidR="00014DC5" w:rsidRPr="00014DC5" w:rsidRDefault="00014DC5" w:rsidP="00014DC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Outdoor:</w:t>
      </w:r>
    </w:p>
    <w:p w14:paraId="6B1038FF" w14:textId="77777777" w:rsidR="00014DC5" w:rsidRPr="00014DC5" w:rsidRDefault="00014DC5" w:rsidP="00014DC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 72 cm - Height 49.5 cm - Thickness 27 cm - Weight 21.3 kg</w:t>
      </w:r>
    </w:p>
    <w:p w14:paraId="577F2A0D" w14:textId="77777777" w:rsidR="00014DC5" w:rsidRDefault="00014DC5" w:rsidP="00014DC5"/>
    <w:p w14:paraId="46FCE9E5" w14:textId="0BF4A6CD" w:rsidR="00014DC5" w:rsidRDefault="00014DC5" w:rsidP="00014DC5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2CF5501" wp14:editId="22B4C4F5">
            <wp:extent cx="660400" cy="279400"/>
            <wp:effectExtent l="0" t="0" r="6350" b="0"/>
            <wp:docPr id="1462333693" name="Picture 2" descr="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s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CA8F" w14:textId="77777777" w:rsidR="00014DC5" w:rsidRDefault="00014DC5" w:rsidP="00014DC5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A brand from Korea, founded in 1938.</w:t>
      </w:r>
      <w:r>
        <w:rPr>
          <w:rFonts w:ascii="Arial" w:hAnsi="Arial" w:cs="Arial"/>
          <w:color w:val="333333"/>
          <w:sz w:val="21"/>
          <w:szCs w:val="21"/>
        </w:rPr>
        <w:br/>
        <w:t>- Samsung is a multi-industry corporation, with a high level of brand recognition on a global scale.</w:t>
      </w:r>
      <w:r>
        <w:rPr>
          <w:rFonts w:ascii="Arial" w:hAnsi="Arial" w:cs="Arial"/>
          <w:color w:val="333333"/>
          <w:sz w:val="21"/>
          <w:szCs w:val="21"/>
        </w:rPr>
        <w:br/>
        <w:t>- Samsung's products range from mobile devices, home appliances, electronics,...</w:t>
      </w:r>
      <w:r>
        <w:rPr>
          <w:rFonts w:ascii="Arial" w:hAnsi="Arial" w:cs="Arial"/>
          <w:color w:val="333333"/>
          <w:sz w:val="21"/>
          <w:szCs w:val="21"/>
        </w:rPr>
        <w:br/>
        <w:t>- With the strength of being the brand of a global corporation, the quality of products always reaches the highest level of perfection. , good warranty should be trusted by customers around the world.</w:t>
      </w:r>
    </w:p>
    <w:p w14:paraId="03BCE6D3" w14:textId="77777777" w:rsidR="00014DC5" w:rsidRDefault="00014DC5" w:rsidP="00014DC5"/>
    <w:p w14:paraId="4F668325" w14:textId="77777777" w:rsidR="00014DC5" w:rsidRDefault="00014DC5" w:rsidP="00014DC5"/>
    <w:p w14:paraId="6D3D7BBE" w14:textId="77777777" w:rsidR="00014DC5" w:rsidRDefault="00014DC5" w:rsidP="00014DC5"/>
    <w:p w14:paraId="0C7F29DC" w14:textId="77777777" w:rsidR="00014DC5" w:rsidRDefault="00014DC5" w:rsidP="00014DC5"/>
    <w:p w14:paraId="08FA3AC8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lastRenderedPageBreak/>
        <w:t>An air conditioner product of the Samsung brand is equipped with a variety of features to optimize cooling capabilities such as fast cooling Fast Cool &amp; Comfort Cool, energy saving Digital Inverter Boost, HD filter to help clean air. gas.</w:t>
      </w:r>
    </w:p>
    <w:p w14:paraId="02ADC4BB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</w:t>
      </w:r>
    </w:p>
    <w:p w14:paraId="5F60E4A4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233055F4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hyperlink r:id="rId7" w:tgtFrame="_blank" w:tooltip="See more Samsung Inverter Air Conditioner 1.5 HP AR12TYHQASINSV" w:history="1">
        <w:r w:rsidRPr="00014DC5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Samsung Inverter 1.5 HP AR12TYHQASINSV air conditioner</w:t>
        </w:r>
      </w:hyperlink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is a wall-mounted air conditioner with a rectangular design that is easy to install close to the ceiling. Elegant white with a blue border for accents.</w:t>
      </w:r>
    </w:p>
    <w:p w14:paraId="105E2B1D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In addition, there is </w:t>
      </w:r>
      <w:hyperlink r:id="rId8" w:tgtFrame="_blank" w:tooltip="See more air conditioners with a temperature display screen right on the indoor unit" w:history="1">
        <w:r w:rsidRPr="00014DC5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a temperature display screen right on the indoor unit</w:t>
        </w:r>
      </w:hyperlink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so users can easily identify the temperature being used without wasting time finding the remote.</w:t>
      </w:r>
    </w:p>
    <w:p w14:paraId="07A8B73A" w14:textId="5630AB76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785BB2E9" wp14:editId="3C8BB1CC">
            <wp:extent cx="5943600" cy="3317240"/>
            <wp:effectExtent l="0" t="0" r="0" b="0"/>
            <wp:docPr id="726402529" name="Picture 8" descr="Samsung Inverter 1.5 HP AR12TYHQASINSV air conditioner - Design overvi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msung Inverter 1.5 HP AR12TYHQASINSV air conditioner - Design overvi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EEAE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* Images are for illustration purposes only</w:t>
      </w:r>
    </w:p>
    <w:p w14:paraId="3C967568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7322FBB5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rectangular box-shaped condenser has a sturdy design with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copper gas pipes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that help the gas pumping process quickly and ensure cooling capacity.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The aluminum heatsink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is compact and lightweight, convenient for product installation while ensuring the machine always operates stably.</w:t>
      </w:r>
    </w:p>
    <w:p w14:paraId="201F424C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</w:t>
      </w:r>
    </w:p>
    <w:p w14:paraId="6A3F14AE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It is </w:t>
      </w:r>
      <w:hyperlink r:id="rId11" w:tgtFrame="_blank" w:tooltip="See more 1.5 HP air conditioners" w:history="1">
        <w:r w:rsidRPr="00014DC5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a 1.5 HP air conditioner</w:t>
        </w:r>
      </w:hyperlink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so it is suitable for room space from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15 - 20m² (from 40 to 60 m³)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11094476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Fast Cool &amp; Comfort Cool mode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will quickly help the room reach the set temperature through the fastest cooling efficiency mechanism, to bring a comfortable and pleasant room space.</w:t>
      </w:r>
    </w:p>
    <w:p w14:paraId="39997D5F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506B79E1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2" w:tgtFrame="_blank" w:tooltip="See more Samsung air conditioners" w:history="1">
        <w:r w:rsidRPr="00014DC5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This Samsung air conditioner</w:t>
        </w:r>
      </w:hyperlink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operates with a custom up and down control mechanism so that the wind direction is spread evenly throughout the space, bringing a comfortable feeling when used.</w:t>
      </w:r>
    </w:p>
    <w:p w14:paraId="2230298F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lastRenderedPageBreak/>
        <w:t>Power saving technology</w:t>
      </w:r>
    </w:p>
    <w:p w14:paraId="2CB7133D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Equipped with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Digital Inverter Boost technology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with integrated permanent magnets and silencer to help the machine operate stably, maintain a smooth operating temperature and save energy during use.</w:t>
      </w:r>
    </w:p>
    <w:p w14:paraId="4E961667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filtering ability</w:t>
      </w:r>
    </w:p>
    <w:p w14:paraId="6EE644C8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The HD filter can filter out coarse dust particles, allergens, pollen, mold, and pet hair, thereby providing a fresh space. A special feature is that the filter can be easily cleaned with water.</w:t>
      </w:r>
    </w:p>
    <w:p w14:paraId="4EEAB911" w14:textId="77777777" w:rsidR="00014DC5" w:rsidRPr="00014DC5" w:rsidRDefault="00014DC5" w:rsidP="00014DC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014DC5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Utilities</w:t>
      </w:r>
    </w:p>
    <w:p w14:paraId="1DCAB04C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Good Sleep mode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automatically adjusts the temperature, thereby creating a more pleasant and comfortable nighttime environment.</w:t>
      </w:r>
    </w:p>
    <w:p w14:paraId="03DA1567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On-off timer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allows you to proactively set the operating and shutdown times of </w:t>
      </w:r>
      <w:hyperlink r:id="rId13" w:tgtFrame="_blank" w:tooltip="See more air conditioners" w:history="1">
        <w:r w:rsidRPr="00014DC5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the air conditioner</w:t>
        </w:r>
      </w:hyperlink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both saving electricity and helping you not waste time finding the remote to turn on/off the air conditioner, especially at night.</w:t>
      </w:r>
    </w:p>
    <w:p w14:paraId="6073AFF6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When an incident occurs, the air conditioner can automatically </w:t>
      </w:r>
      <w:r w:rsidRPr="00014DC5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restart automatically when electricity is available</w:t>
      </w:r>
      <w:r w:rsidRPr="00014DC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51325C43" w14:textId="11A4A5EE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33135D97" wp14:editId="69E502AD">
            <wp:extent cx="5943600" cy="3317240"/>
            <wp:effectExtent l="0" t="0" r="0" b="0"/>
            <wp:docPr id="452386035" name="Picture 3" descr="Samsung Inverter air conditioner 1.5 HP AR12TYHQASINSV - Utilit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amsung Inverter air conditioner 1.5 HP AR12TYHQASINSV - Utilit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65C3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* Images are for illustration purposes only</w:t>
      </w:r>
    </w:p>
    <w:p w14:paraId="6DEEA122" w14:textId="77777777" w:rsidR="00014DC5" w:rsidRPr="00014DC5" w:rsidRDefault="00014DC5" w:rsidP="00014D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014DC5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In short, this is a product that will meet the needs of space cooling with a variety of features such as quick cooling, night sleep mode, dust filtering ability,... ensuring a cool and fresh space.</w:t>
      </w:r>
    </w:p>
    <w:p w14:paraId="09E98DF7" w14:textId="77777777" w:rsidR="00014DC5" w:rsidRPr="00014DC5" w:rsidRDefault="00014DC5" w:rsidP="00014DC5"/>
    <w:sectPr w:rsidR="00014DC5" w:rsidRPr="0001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E7F72"/>
    <w:multiLevelType w:val="multilevel"/>
    <w:tmpl w:val="2A9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9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C5"/>
    <w:rsid w:val="00014DC5"/>
    <w:rsid w:val="0051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9E49"/>
  <w15:chartTrackingRefBased/>
  <w15:docId w15:val="{CF731520-F178-4942-8CE3-2746910E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4DC5"/>
    <w:rPr>
      <w:b/>
      <w:bCs/>
    </w:rPr>
  </w:style>
  <w:style w:type="paragraph" w:customStyle="1" w:styleId="parametertitle">
    <w:name w:val="parameter__title"/>
    <w:basedOn w:val="Normal"/>
    <w:rsid w:val="0001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01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014DC5"/>
  </w:style>
  <w:style w:type="paragraph" w:customStyle="1" w:styleId="manu-info-popupcontenttitle">
    <w:name w:val="manu-info-popup__content__title"/>
    <w:basedOn w:val="Normal"/>
    <w:rsid w:val="0001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4D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014D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-man-hinh-hien-thi-nhiet-do-tren-dan-lanh" TargetMode="External"/><Relationship Id="rId13" Type="http://schemas.openxmlformats.org/officeDocument/2006/relationships/hyperlink" Target="https://www.dienmayxanh.com/may-la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may-lanh/samsung-inverter-1-hp-ar12tyhqasinsv" TargetMode="External"/><Relationship Id="rId12" Type="http://schemas.openxmlformats.org/officeDocument/2006/relationships/hyperlink" Target="https://www.dienmayxanh.com/may-lanh-samsu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may-lanh?g=15-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dn.tgdd.vn/Products/Images/2002/309828/samsung-inverter-1-hp-ar12tyhqasinsv-030723-050333.jpg" TargetMode="External"/><Relationship Id="rId14" Type="http://schemas.openxmlformats.org/officeDocument/2006/relationships/hyperlink" Target="https://cdn.tgdd.vn/Products/Images/2002/309828/samsung-inverter-1-hp-ar12tyhqasinsv-030723-05035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2</cp:revision>
  <dcterms:created xsi:type="dcterms:W3CDTF">2023-10-06T08:17:00Z</dcterms:created>
  <dcterms:modified xsi:type="dcterms:W3CDTF">2023-10-06T08:23:00Z</dcterms:modified>
</cp:coreProperties>
</file>