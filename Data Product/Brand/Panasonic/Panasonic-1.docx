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4825" w14:textId="3B90FF3C" w:rsidR="00185E12" w:rsidRDefault="00185E12" w:rsidP="00185E12">
      <w:pPr>
        <w:rPr>
          <w:noProof/>
        </w:rPr>
      </w:pPr>
      <w:r>
        <w:rPr>
          <w:noProof/>
        </w:rPr>
        <w:drawing>
          <wp:anchor distT="0" distB="0" distL="114300" distR="114300" simplePos="0" relativeHeight="251658240" behindDoc="1" locked="0" layoutInCell="1" allowOverlap="1" wp14:anchorId="0F7B1DEF" wp14:editId="115ACF94">
            <wp:simplePos x="0" y="0"/>
            <wp:positionH relativeFrom="margin">
              <wp:posOffset>1213485</wp:posOffset>
            </wp:positionH>
            <wp:positionV relativeFrom="paragraph">
              <wp:posOffset>-913130</wp:posOffset>
            </wp:positionV>
            <wp:extent cx="3796145" cy="2529952"/>
            <wp:effectExtent l="0" t="0" r="0" b="3810"/>
            <wp:wrapNone/>
            <wp:docPr id="1255231909" name="Picture 1" descr="Máy lạnh Panasonic Inverter 1.5 HP CU/CS-XU12ZK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lạnh Panasonic Inverter 1.5 HP CU/CS-XU12ZKH-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6145" cy="2529952"/>
                    </a:xfrm>
                    <a:prstGeom prst="rect">
                      <a:avLst/>
                    </a:prstGeom>
                    <a:noFill/>
                    <a:ln>
                      <a:noFill/>
                    </a:ln>
                  </pic:spPr>
                </pic:pic>
              </a:graphicData>
            </a:graphic>
          </wp:anchor>
        </w:drawing>
      </w:r>
    </w:p>
    <w:p w14:paraId="4D296227" w14:textId="15D8DC88" w:rsidR="00185E12" w:rsidRDefault="00185E12" w:rsidP="00185E12">
      <w:pPr>
        <w:rPr>
          <w:rFonts w:ascii="Arial" w:eastAsia="Times New Roman" w:hAnsi="Arial" w:cs="Arial"/>
          <w:b/>
          <w:bCs/>
          <w:color w:val="D0021B"/>
          <w:kern w:val="0"/>
          <w:sz w:val="30"/>
          <w:szCs w:val="30"/>
          <w14:ligatures w14:val="none"/>
        </w:rPr>
      </w:pPr>
    </w:p>
    <w:p w14:paraId="65CE3528" w14:textId="77777777" w:rsidR="00185E12" w:rsidRDefault="00185E12" w:rsidP="00185E12">
      <w:pPr>
        <w:rPr>
          <w:rFonts w:ascii="Arial" w:eastAsia="Times New Roman" w:hAnsi="Arial" w:cs="Arial"/>
          <w:b/>
          <w:bCs/>
          <w:color w:val="D0021B"/>
          <w:kern w:val="0"/>
          <w:sz w:val="30"/>
          <w:szCs w:val="30"/>
          <w14:ligatures w14:val="none"/>
        </w:rPr>
      </w:pPr>
    </w:p>
    <w:p w14:paraId="78E5EB50" w14:textId="77777777" w:rsidR="00185E12" w:rsidRDefault="00185E12" w:rsidP="00185E12">
      <w:pPr>
        <w:rPr>
          <w:rFonts w:ascii="Arial" w:eastAsia="Times New Roman" w:hAnsi="Arial" w:cs="Arial"/>
          <w:b/>
          <w:bCs/>
          <w:color w:val="D0021B"/>
          <w:kern w:val="0"/>
          <w:sz w:val="30"/>
          <w:szCs w:val="30"/>
          <w14:ligatures w14:val="none"/>
        </w:rPr>
      </w:pPr>
    </w:p>
    <w:p w14:paraId="31022D29" w14:textId="77777777" w:rsidR="00185E12" w:rsidRPr="00185E12" w:rsidRDefault="00185E12" w:rsidP="00185E12">
      <w:pPr>
        <w:spacing w:after="0" w:line="240" w:lineRule="auto"/>
        <w:rPr>
          <w:rFonts w:ascii="Times New Roman" w:eastAsia="Times New Roman" w:hAnsi="Times New Roman" w:cs="Times New Roman"/>
          <w:kern w:val="0"/>
          <w:sz w:val="24"/>
          <w:szCs w:val="24"/>
          <w14:ligatures w14:val="none"/>
        </w:rPr>
      </w:pPr>
      <w:r w:rsidRPr="00185E12">
        <w:rPr>
          <w:rFonts w:ascii="Arial" w:eastAsia="Times New Roman" w:hAnsi="Arial" w:cs="Arial"/>
          <w:b/>
          <w:bCs/>
          <w:color w:val="D0021B"/>
          <w:kern w:val="0"/>
          <w:sz w:val="30"/>
          <w:szCs w:val="30"/>
          <w14:ligatures w14:val="none"/>
        </w:rPr>
        <w:t>16.740.000₫</w:t>
      </w:r>
    </w:p>
    <w:p w14:paraId="3B8B5B2E" w14:textId="77777777" w:rsidR="00185E12" w:rsidRPr="00185E12" w:rsidRDefault="00185E12" w:rsidP="00185E12">
      <w:pPr>
        <w:spacing w:after="0" w:line="240" w:lineRule="auto"/>
        <w:rPr>
          <w:rFonts w:ascii="Arial" w:eastAsia="Times New Roman" w:hAnsi="Arial" w:cs="Arial"/>
          <w:color w:val="333333"/>
          <w:kern w:val="0"/>
          <w:sz w:val="21"/>
          <w:szCs w:val="21"/>
          <w14:ligatures w14:val="none"/>
        </w:rPr>
      </w:pPr>
      <w:del w:id="0" w:author="Unknown">
        <w:r w:rsidRPr="00185E12">
          <w:rPr>
            <w:rFonts w:ascii="Arial" w:eastAsia="Times New Roman" w:hAnsi="Arial" w:cs="Arial"/>
            <w:color w:val="666666"/>
            <w:kern w:val="0"/>
            <w:sz w:val="21"/>
            <w:szCs w:val="21"/>
            <w14:ligatures w14:val="none"/>
          </w:rPr>
          <w:delText>17.390.000₫</w:delText>
        </w:r>
      </w:del>
      <w:r w:rsidRPr="00185E12">
        <w:rPr>
          <w:rFonts w:ascii="Arial" w:eastAsia="Times New Roman" w:hAnsi="Arial" w:cs="Arial"/>
          <w:color w:val="333333"/>
          <w:kern w:val="0"/>
          <w:sz w:val="21"/>
          <w:szCs w:val="21"/>
          <w14:ligatures w14:val="none"/>
        </w:rPr>
        <w:t>(-3%)</w:t>
      </w:r>
    </w:p>
    <w:p w14:paraId="36E4A791" w14:textId="77777777" w:rsidR="0092198A" w:rsidRPr="0092198A" w:rsidRDefault="0092198A" w:rsidP="0092198A">
      <w:pPr>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Free Combo of materials (Wiring from indoor unit to outdoor unit, Simili, free up to 5 meters of copper pipes, water pipes) worth 34,79</w:t>
      </w:r>
      <w:r>
        <w:rPr>
          <w:rFonts w:ascii="Arial" w:eastAsia="Times New Roman" w:hAnsi="Arial" w:cs="Arial"/>
          <w:color w:val="333333"/>
          <w:kern w:val="0"/>
          <w:sz w:val="21"/>
          <w:szCs w:val="21"/>
          <w14:ligatures w14:val="none"/>
        </w:rPr>
        <w:t xml:space="preserve"> USD</w:t>
      </w:r>
    </w:p>
    <w:p w14:paraId="7CFD3F23" w14:textId="77777777" w:rsidR="0092198A" w:rsidRDefault="0092198A" w:rsidP="0092198A">
      <w:pPr>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Free installation</w:t>
      </w:r>
    </w:p>
    <w:p w14:paraId="1A6C1D46" w14:textId="77777777" w:rsidR="0092198A" w:rsidRDefault="0092198A" w:rsidP="0092198A">
      <w:pPr>
        <w:spacing w:after="0" w:line="240" w:lineRule="auto"/>
        <w:rPr>
          <w:rFonts w:ascii="Arial" w:eastAsia="Times New Roman" w:hAnsi="Arial" w:cs="Arial"/>
          <w:color w:val="333333"/>
          <w:kern w:val="0"/>
          <w:sz w:val="21"/>
          <w:szCs w:val="21"/>
          <w14:ligatures w14:val="none"/>
        </w:rPr>
      </w:pPr>
    </w:p>
    <w:p w14:paraId="40ABCE23" w14:textId="77777777" w:rsidR="0092198A" w:rsidRPr="0092198A" w:rsidRDefault="0092198A" w:rsidP="0092198A">
      <w:pPr>
        <w:shd w:val="clear" w:color="auto" w:fill="FFFFFF"/>
        <w:spacing w:after="0" w:line="240" w:lineRule="auto"/>
        <w:rPr>
          <w:rFonts w:ascii="Arial" w:eastAsia="Times New Roman" w:hAnsi="Arial" w:cs="Arial"/>
          <w:b/>
          <w:bCs/>
          <w:color w:val="333333"/>
          <w:kern w:val="0"/>
          <w:sz w:val="30"/>
          <w:szCs w:val="30"/>
          <w14:ligatures w14:val="none"/>
        </w:rPr>
      </w:pPr>
      <w:r w:rsidRPr="0092198A">
        <w:rPr>
          <w:rFonts w:ascii="Arial" w:eastAsia="Times New Roman" w:hAnsi="Arial" w:cs="Arial"/>
          <w:b/>
          <w:bCs/>
          <w:color w:val="333333"/>
          <w:kern w:val="0"/>
          <w:sz w:val="30"/>
          <w:szCs w:val="30"/>
          <w14:ligatures w14:val="none"/>
        </w:rPr>
        <w:t>Technical specifications Panasonic Inverter air conditioner 1.5 HP CU/CS-XU12ZKH-8</w:t>
      </w:r>
    </w:p>
    <w:p w14:paraId="1A0FE80A" w14:textId="77777777" w:rsidR="0092198A" w:rsidRPr="0092198A" w:rsidRDefault="0092198A" w:rsidP="0092198A">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Machine Type:</w:t>
      </w:r>
    </w:p>
    <w:p w14:paraId="6F457A82" w14:textId="77777777" w:rsidR="0092198A" w:rsidRPr="0092198A" w:rsidRDefault="0092198A" w:rsidP="0092198A">
      <w:pPr>
        <w:shd w:val="clear" w:color="auto" w:fill="F5F5F5"/>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1 way (cooling only) With Inverter</w:t>
      </w:r>
    </w:p>
    <w:p w14:paraId="5779B3E1" w14:textId="77777777" w:rsidR="0092198A" w:rsidRPr="0092198A" w:rsidRDefault="0092198A" w:rsidP="0092198A">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Cooling capacity:</w:t>
      </w:r>
    </w:p>
    <w:p w14:paraId="72F692E1" w14:textId="77777777" w:rsidR="0092198A" w:rsidRPr="0092198A" w:rsidRDefault="0092198A" w:rsidP="0092198A">
      <w:pPr>
        <w:shd w:val="clear" w:color="auto" w:fill="FFFFFF"/>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1.5 HP - 11,900 BTU</w:t>
      </w:r>
    </w:p>
    <w:p w14:paraId="786DC143" w14:textId="77777777" w:rsidR="0092198A" w:rsidRPr="0092198A" w:rsidRDefault="0092198A" w:rsidP="0092198A">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Effective cooling range:</w:t>
      </w:r>
    </w:p>
    <w:p w14:paraId="259C2D8A" w14:textId="77777777" w:rsidR="0092198A" w:rsidRPr="0092198A" w:rsidRDefault="0092198A" w:rsidP="0092198A">
      <w:pPr>
        <w:shd w:val="clear" w:color="auto" w:fill="F5F5F5"/>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From 15 - 20m² (from 40 to 60 m³)</w:t>
      </w:r>
    </w:p>
    <w:p w14:paraId="738BC6E5" w14:textId="77777777" w:rsidR="0092198A" w:rsidRPr="0092198A" w:rsidRDefault="0092198A" w:rsidP="0092198A">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Dust filter, antibacterial, deodorant:</w:t>
      </w:r>
    </w:p>
    <w:p w14:paraId="545A2F22" w14:textId="77777777" w:rsidR="0092198A" w:rsidRPr="0092198A" w:rsidRDefault="0092198A" w:rsidP="0092198A">
      <w:pPr>
        <w:shd w:val="clear" w:color="auto" w:fill="FFFFFF"/>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Nanoe™ X generation 3 air filtration technology Nanoe-G filters PM 2.5 fine dust</w:t>
      </w:r>
    </w:p>
    <w:p w14:paraId="22CF1394" w14:textId="77777777" w:rsidR="0092198A" w:rsidRPr="0092198A" w:rsidRDefault="0092198A" w:rsidP="0092198A">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Power saving technology:</w:t>
      </w:r>
    </w:p>
    <w:p w14:paraId="7D2EE1A3" w14:textId="77777777" w:rsidR="0092198A" w:rsidRPr="0092198A" w:rsidRDefault="0092198A" w:rsidP="0092198A">
      <w:pPr>
        <w:shd w:val="clear" w:color="auto" w:fill="F5F5F5"/>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ECO integrates AI Inverter</w:t>
      </w:r>
    </w:p>
    <w:p w14:paraId="0A93385B" w14:textId="77777777" w:rsidR="0092198A" w:rsidRPr="0092198A" w:rsidRDefault="0092198A" w:rsidP="0092198A">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Rapid cooling:</w:t>
      </w:r>
    </w:p>
    <w:p w14:paraId="4CE5C490" w14:textId="77777777" w:rsidR="0092198A" w:rsidRPr="0092198A" w:rsidRDefault="0092198A" w:rsidP="0092198A">
      <w:pPr>
        <w:shd w:val="clear" w:color="auto" w:fill="FFFFFF"/>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iAuto-X</w:t>
      </w:r>
    </w:p>
    <w:p w14:paraId="25B2A96C" w14:textId="77777777" w:rsidR="0092198A" w:rsidRPr="0092198A" w:rsidRDefault="0092198A" w:rsidP="0092198A">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Utilities:</w:t>
      </w:r>
    </w:p>
    <w:p w14:paraId="521A574B" w14:textId="77777777" w:rsidR="0092198A" w:rsidRPr="0092198A" w:rsidRDefault="0092198A" w:rsidP="0092198A">
      <w:pPr>
        <w:shd w:val="clear" w:color="auto" w:fill="F5F5F5"/>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Humidity control mode Night sleep mode Sleep for the elderly and children Self-diagnosis function Super quiet operation Quiet timer to turn on and off Automatically restart when power is available Cleaning inside the indoor unit: Inside Cleaning Condition Controlled by phone, with wifi</w:t>
      </w:r>
    </w:p>
    <w:p w14:paraId="5793C7E3" w14:textId="77777777" w:rsidR="0092198A" w:rsidRPr="0092198A" w:rsidRDefault="0092198A" w:rsidP="0092198A">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Power consumption:</w:t>
      </w:r>
    </w:p>
    <w:p w14:paraId="5B684207" w14:textId="77777777" w:rsidR="0092198A" w:rsidRPr="0092198A" w:rsidRDefault="0092198A" w:rsidP="0092198A">
      <w:pPr>
        <w:shd w:val="clear" w:color="auto" w:fill="FFFFFF"/>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0.95 kW/h 5 stars (Energy efficiency 6.32)</w:t>
      </w:r>
    </w:p>
    <w:p w14:paraId="49B9FC54" w14:textId="77777777" w:rsidR="0092198A" w:rsidRPr="0092198A" w:rsidRDefault="0092198A" w:rsidP="0092198A">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Cooler:</w:t>
      </w:r>
    </w:p>
    <w:p w14:paraId="7F121108" w14:textId="77777777" w:rsidR="0092198A" w:rsidRPr="0092198A" w:rsidRDefault="0092198A" w:rsidP="0092198A">
      <w:pPr>
        <w:shd w:val="clear" w:color="auto" w:fill="F5F5F5"/>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Length 87 cm - Height 29.5 cm - Thickness 22.9 cm - Weight 10 kg</w:t>
      </w:r>
    </w:p>
    <w:p w14:paraId="73245D09" w14:textId="77777777" w:rsidR="0092198A" w:rsidRPr="0092198A" w:rsidRDefault="0092198A" w:rsidP="0092198A">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Outdoor:</w:t>
      </w:r>
    </w:p>
    <w:p w14:paraId="5512094C" w14:textId="77777777" w:rsidR="0092198A" w:rsidRDefault="0092198A" w:rsidP="0092198A">
      <w:pPr>
        <w:shd w:val="clear" w:color="auto" w:fill="FFFFFF"/>
        <w:spacing w:after="0" w:line="240" w:lineRule="auto"/>
        <w:ind w:left="720"/>
        <w:rPr>
          <w:rFonts w:ascii="Arial" w:eastAsia="Times New Roman" w:hAnsi="Arial" w:cs="Arial"/>
          <w:color w:val="333333"/>
          <w:kern w:val="0"/>
          <w:sz w:val="21"/>
          <w:szCs w:val="21"/>
          <w14:ligatures w14:val="none"/>
        </w:rPr>
      </w:pPr>
      <w:r w:rsidRPr="0092198A">
        <w:rPr>
          <w:rFonts w:ascii="Arial" w:eastAsia="Times New Roman" w:hAnsi="Arial" w:cs="Arial"/>
          <w:color w:val="333333"/>
          <w:kern w:val="0"/>
          <w:sz w:val="21"/>
          <w:szCs w:val="21"/>
          <w14:ligatures w14:val="none"/>
        </w:rPr>
        <w:t>Length 86.3 cm - Height 54.2 cm - Thickness 32.3 cm - Weight 22 kg</w:t>
      </w:r>
    </w:p>
    <w:p w14:paraId="40E5FEBA" w14:textId="77777777" w:rsidR="00185E12" w:rsidRPr="0092198A" w:rsidRDefault="00185E12" w:rsidP="0092198A">
      <w:pPr>
        <w:shd w:val="clear" w:color="auto" w:fill="FFFFFF"/>
        <w:spacing w:after="0" w:line="240" w:lineRule="auto"/>
        <w:ind w:left="720"/>
        <w:rPr>
          <w:rFonts w:ascii="Arial" w:eastAsia="Times New Roman" w:hAnsi="Arial" w:cs="Arial"/>
          <w:color w:val="333333"/>
          <w:kern w:val="0"/>
          <w:sz w:val="21"/>
          <w:szCs w:val="21"/>
          <w14:ligatures w14:val="none"/>
        </w:rPr>
      </w:pPr>
    </w:p>
    <w:p w14:paraId="2FFB7929" w14:textId="77777777" w:rsidR="000843C6" w:rsidRDefault="000843C6" w:rsidP="000843C6">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620C2A7C" wp14:editId="07C6AFB1">
            <wp:extent cx="664845" cy="283845"/>
            <wp:effectExtent l="0" t="0" r="1905" b="0"/>
            <wp:docPr id="1732224546" name="Picture 2"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ason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283845"/>
                    </a:xfrm>
                    <a:prstGeom prst="rect">
                      <a:avLst/>
                    </a:prstGeom>
                    <a:noFill/>
                    <a:ln>
                      <a:noFill/>
                    </a:ln>
                  </pic:spPr>
                </pic:pic>
              </a:graphicData>
            </a:graphic>
          </wp:inline>
        </w:drawing>
      </w:r>
    </w:p>
    <w:p w14:paraId="5D63D77C" w14:textId="77777777" w:rsidR="000843C6" w:rsidRDefault="000843C6" w:rsidP="000843C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Japanese brand.</w:t>
      </w:r>
      <w:r>
        <w:rPr>
          <w:rFonts w:ascii="Arial" w:hAnsi="Arial" w:cs="Arial"/>
          <w:color w:val="333333"/>
          <w:sz w:val="21"/>
          <w:szCs w:val="21"/>
        </w:rPr>
        <w:br/>
        <w:t>- Established in 1918. Panasonic entered the Vietnamese market very early, in the 1950s.</w:t>
      </w:r>
      <w:r>
        <w:rPr>
          <w:rFonts w:ascii="Arial" w:hAnsi="Arial" w:cs="Arial"/>
          <w:color w:val="333333"/>
          <w:sz w:val="21"/>
          <w:szCs w:val="21"/>
        </w:rPr>
        <w:br/>
        <w:t>- Panasonic is famous for its refrigerators, air conditioners, televisions and household appliances such as microwaves, fans, air conditioners. blender...</w:t>
      </w:r>
      <w:r>
        <w:rPr>
          <w:rFonts w:ascii="Arial" w:hAnsi="Arial" w:cs="Arial"/>
          <w:color w:val="333333"/>
          <w:sz w:val="21"/>
          <w:szCs w:val="21"/>
        </w:rPr>
        <w:br/>
        <w:t>- Panasonic products are famous for their high durability, energy saving, and beautiful designs.</w:t>
      </w:r>
    </w:p>
    <w:p w14:paraId="5A4E95B9" w14:textId="77777777" w:rsidR="000843C6" w:rsidRDefault="000843C6" w:rsidP="000843C6">
      <w:pPr>
        <w:pStyle w:val="NormalWeb"/>
        <w:spacing w:before="0" w:beforeAutospacing="0" w:after="0" w:afterAutospacing="0"/>
        <w:rPr>
          <w:rFonts w:ascii="Arial" w:hAnsi="Arial" w:cs="Arial"/>
          <w:color w:val="333333"/>
          <w:sz w:val="21"/>
          <w:szCs w:val="21"/>
        </w:rPr>
      </w:pPr>
    </w:p>
    <w:p w14:paraId="13D2C6B5" w14:textId="77777777" w:rsidR="000843C6" w:rsidRDefault="000843C6" w:rsidP="000843C6">
      <w:pPr>
        <w:pStyle w:val="NormalWeb"/>
        <w:spacing w:before="0" w:beforeAutospacing="0" w:after="0" w:afterAutospacing="0"/>
        <w:rPr>
          <w:rFonts w:ascii="Arial" w:hAnsi="Arial" w:cs="Arial"/>
          <w:color w:val="333333"/>
          <w:sz w:val="21"/>
          <w:szCs w:val="21"/>
        </w:rPr>
      </w:pPr>
    </w:p>
    <w:p w14:paraId="181DC1D5" w14:textId="77777777" w:rsidR="000843C6" w:rsidRPr="000843C6" w:rsidRDefault="00000000" w:rsidP="000843C6">
      <w:pPr>
        <w:shd w:val="clear" w:color="auto" w:fill="FFFFFF"/>
        <w:spacing w:after="0" w:line="240" w:lineRule="auto"/>
        <w:rPr>
          <w:rFonts w:ascii="Arial" w:eastAsia="Times New Roman" w:hAnsi="Arial" w:cs="Arial"/>
          <w:color w:val="333333"/>
          <w:kern w:val="0"/>
          <w:sz w:val="24"/>
          <w:szCs w:val="24"/>
          <w14:ligatures w14:val="none"/>
        </w:rPr>
      </w:pPr>
      <w:hyperlink r:id="rId9" w:anchor="2-gia" w:tgtFrame="_blank" w:tooltip="See more Panasonic Inverter Air Conditioner 1.5 HP CU/CS-XU12ZKH-8" w:history="1">
        <w:r w:rsidR="000843C6" w:rsidRPr="000843C6">
          <w:rPr>
            <w:rFonts w:ascii="Arial" w:eastAsia="Times New Roman" w:hAnsi="Arial" w:cs="Arial"/>
            <w:b/>
            <w:bCs/>
            <w:i/>
            <w:iCs/>
            <w:color w:val="2F80ED"/>
            <w:kern w:val="0"/>
            <w:sz w:val="24"/>
            <w:szCs w:val="24"/>
            <w14:ligatures w14:val="none"/>
          </w:rPr>
          <w:t>Panasonic Inverter 1.5 HP CU/CS-XU12ZKH-8 air conditioner</w:t>
        </w:r>
      </w:hyperlink>
      <w:r w:rsidR="000843C6" w:rsidRPr="000843C6">
        <w:rPr>
          <w:rFonts w:ascii="Arial" w:eastAsia="Times New Roman" w:hAnsi="Arial" w:cs="Arial"/>
          <w:b/>
          <w:bCs/>
          <w:i/>
          <w:iCs/>
          <w:color w:val="333333"/>
          <w:kern w:val="0"/>
          <w:sz w:val="24"/>
          <w:szCs w:val="24"/>
          <w14:ligatures w14:val="none"/>
        </w:rPr>
        <w:t xml:space="preserve"> has the ability to deodorize, inhibit the growth of viruses and bacteria by up to 99%, and keep the </w:t>
      </w:r>
      <w:r w:rsidR="000843C6" w:rsidRPr="000843C6">
        <w:rPr>
          <w:rFonts w:ascii="Arial" w:eastAsia="Times New Roman" w:hAnsi="Arial" w:cs="Arial"/>
          <w:b/>
          <w:bCs/>
          <w:i/>
          <w:iCs/>
          <w:color w:val="333333"/>
          <w:kern w:val="0"/>
          <w:sz w:val="24"/>
          <w:szCs w:val="24"/>
          <w14:ligatures w14:val="none"/>
        </w:rPr>
        <w:lastRenderedPageBreak/>
        <w:t>user's hair and skin moist from drying out when using the air conditioner. . In addition, the device can also connect to wifi, allowing users to control the air conditioner with their phone at any time.</w:t>
      </w:r>
    </w:p>
    <w:p w14:paraId="48A1C512" w14:textId="77777777" w:rsidR="000843C6" w:rsidRPr="000843C6" w:rsidRDefault="000843C6" w:rsidP="000843C6">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843C6">
        <w:rPr>
          <w:rFonts w:ascii="Arial" w:eastAsia="Times New Roman" w:hAnsi="Arial" w:cs="Arial"/>
          <w:b/>
          <w:bCs/>
          <w:color w:val="333333"/>
          <w:kern w:val="0"/>
          <w:sz w:val="30"/>
          <w:szCs w:val="30"/>
          <w14:ligatures w14:val="none"/>
        </w:rPr>
        <w:t>Design</w:t>
      </w:r>
    </w:p>
    <w:p w14:paraId="01122254"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b/>
          <w:bCs/>
          <w:color w:val="333333"/>
          <w:kern w:val="0"/>
          <w:sz w:val="24"/>
          <w:szCs w:val="24"/>
          <w14:ligatures w14:val="none"/>
        </w:rPr>
        <w:t>Cooler:</w:t>
      </w:r>
    </w:p>
    <w:p w14:paraId="2FBB9B60"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The indoor unit is designed in white with a high-quality and durable plastic shell, suitable for any installation space. In addition, the front of the indoor unit can be easily removed to facilitate periodic cleaning of the device.</w:t>
      </w:r>
    </w:p>
    <w:p w14:paraId="4B4487D2"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b/>
          <w:bCs/>
          <w:color w:val="333333"/>
          <w:kern w:val="0"/>
          <w:sz w:val="24"/>
          <w:szCs w:val="24"/>
          <w14:ligatures w14:val="none"/>
        </w:rPr>
        <w:t>Outdoor:</w:t>
      </w:r>
    </w:p>
    <w:p w14:paraId="1F1B4F62"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The outdoor unit of </w:t>
      </w:r>
      <w:hyperlink r:id="rId10" w:tgtFrame="_blank" w:tooltip="see more air conditioning" w:history="1">
        <w:r w:rsidRPr="000843C6">
          <w:rPr>
            <w:rFonts w:ascii="Arial" w:eastAsia="Times New Roman" w:hAnsi="Arial" w:cs="Arial"/>
            <w:color w:val="2F80ED"/>
            <w:kern w:val="0"/>
            <w:sz w:val="24"/>
            <w:szCs w:val="24"/>
            <w14:ligatures w14:val="none"/>
          </w:rPr>
          <w:t>the air conditioner</w:t>
        </w:r>
      </w:hyperlink>
      <w:r w:rsidRPr="000843C6">
        <w:rPr>
          <w:rFonts w:ascii="Arial" w:eastAsia="Times New Roman" w:hAnsi="Arial" w:cs="Arial"/>
          <w:color w:val="333333"/>
          <w:kern w:val="0"/>
          <w:sz w:val="24"/>
          <w:szCs w:val="24"/>
          <w14:ligatures w14:val="none"/>
        </w:rPr>
        <w:t> has a white, horizontal rectangular box shape with a shell material that can withstand climatic conditions when installed outdoors.</w:t>
      </w:r>
    </w:p>
    <w:p w14:paraId="75C1145A"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The outdoor and indoor units both use </w:t>
      </w:r>
      <w:r w:rsidRPr="000843C6">
        <w:rPr>
          <w:rFonts w:ascii="Arial" w:eastAsia="Times New Roman" w:hAnsi="Arial" w:cs="Arial"/>
          <w:b/>
          <w:bCs/>
          <w:color w:val="333333"/>
          <w:kern w:val="0"/>
          <w:sz w:val="24"/>
          <w:szCs w:val="24"/>
          <w14:ligatures w14:val="none"/>
        </w:rPr>
        <w:t>aluminum heatsinks</w:t>
      </w:r>
      <w:r w:rsidRPr="000843C6">
        <w:rPr>
          <w:rFonts w:ascii="Arial" w:eastAsia="Times New Roman" w:hAnsi="Arial" w:cs="Arial"/>
          <w:color w:val="333333"/>
          <w:kern w:val="0"/>
          <w:sz w:val="24"/>
          <w:szCs w:val="24"/>
          <w14:ligatures w14:val="none"/>
        </w:rPr>
        <w:t> , along with durable </w:t>
      </w:r>
      <w:r w:rsidRPr="000843C6">
        <w:rPr>
          <w:rFonts w:ascii="Arial" w:eastAsia="Times New Roman" w:hAnsi="Arial" w:cs="Arial"/>
          <w:b/>
          <w:bCs/>
          <w:color w:val="333333"/>
          <w:kern w:val="0"/>
          <w:sz w:val="24"/>
          <w:szCs w:val="24"/>
          <w14:ligatures w14:val="none"/>
        </w:rPr>
        <w:t>copper gas pipes</w:t>
      </w:r>
      <w:r w:rsidRPr="000843C6">
        <w:rPr>
          <w:rFonts w:ascii="Arial" w:eastAsia="Times New Roman" w:hAnsi="Arial" w:cs="Arial"/>
          <w:color w:val="333333"/>
          <w:kern w:val="0"/>
          <w:sz w:val="24"/>
          <w:szCs w:val="24"/>
          <w14:ligatures w14:val="none"/>
        </w:rPr>
        <w:t> , capable of quick heat transfer.</w:t>
      </w:r>
    </w:p>
    <w:p w14:paraId="0B36B1EA" w14:textId="77777777" w:rsidR="000843C6" w:rsidRPr="000843C6" w:rsidRDefault="000843C6" w:rsidP="000843C6">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843C6">
        <w:rPr>
          <w:rFonts w:ascii="Arial" w:eastAsia="Times New Roman" w:hAnsi="Arial" w:cs="Arial"/>
          <w:b/>
          <w:bCs/>
          <w:color w:val="333333"/>
          <w:kern w:val="0"/>
          <w:sz w:val="30"/>
          <w:szCs w:val="30"/>
          <w14:ligatures w14:val="none"/>
        </w:rPr>
        <w:t>Refrigeration technology</w:t>
      </w:r>
    </w:p>
    <w:p w14:paraId="4C54232B"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This </w:t>
      </w:r>
      <w:hyperlink r:id="rId11" w:tgtFrame="_blank" w:tooltip="See more Panasonic air conditioners" w:history="1">
        <w:r w:rsidRPr="000843C6">
          <w:rPr>
            <w:rFonts w:ascii="Arial" w:eastAsia="Times New Roman" w:hAnsi="Arial" w:cs="Arial"/>
            <w:color w:val="2F80ED"/>
            <w:kern w:val="0"/>
            <w:sz w:val="24"/>
            <w:szCs w:val="24"/>
            <w14:ligatures w14:val="none"/>
          </w:rPr>
          <w:t>Panasonic air conditioner</w:t>
        </w:r>
      </w:hyperlink>
      <w:r w:rsidRPr="000843C6">
        <w:rPr>
          <w:rFonts w:ascii="Arial" w:eastAsia="Times New Roman" w:hAnsi="Arial" w:cs="Arial"/>
          <w:color w:val="333333"/>
          <w:kern w:val="0"/>
          <w:sz w:val="24"/>
          <w:szCs w:val="24"/>
          <w14:ligatures w14:val="none"/>
        </w:rPr>
        <w:t> is designed with </w:t>
      </w:r>
      <w:r w:rsidRPr="000843C6">
        <w:rPr>
          <w:rFonts w:ascii="Arial" w:eastAsia="Times New Roman" w:hAnsi="Arial" w:cs="Arial"/>
          <w:b/>
          <w:bCs/>
          <w:color w:val="333333"/>
          <w:kern w:val="0"/>
          <w:sz w:val="24"/>
          <w:szCs w:val="24"/>
          <w14:ligatures w14:val="none"/>
        </w:rPr>
        <w:t>a capacity of 1.5 HP</w:t>
      </w:r>
      <w:r w:rsidRPr="000843C6">
        <w:rPr>
          <w:rFonts w:ascii="Arial" w:eastAsia="Times New Roman" w:hAnsi="Arial" w:cs="Arial"/>
          <w:color w:val="333333"/>
          <w:kern w:val="0"/>
          <w:sz w:val="24"/>
          <w:szCs w:val="24"/>
          <w14:ligatures w14:val="none"/>
        </w:rPr>
        <w:t> , suitable for cooling rooms with an area of </w:t>
      </w:r>
      <w:r w:rsidRPr="000843C6">
        <w:rPr>
          <w:rFonts w:ascii="Arial" w:eastAsia="Times New Roman" w:hAnsi="Arial" w:cs="Arial"/>
          <w:b/>
          <w:bCs/>
          <w:color w:val="333333"/>
          <w:kern w:val="0"/>
          <w:sz w:val="24"/>
          <w:szCs w:val="24"/>
          <w14:ligatures w14:val="none"/>
        </w:rPr>
        <w:t>​​15 - 20m²</w:t>
      </w:r>
      <w:r w:rsidRPr="000843C6">
        <w:rPr>
          <w:rFonts w:ascii="Arial" w:eastAsia="Times New Roman" w:hAnsi="Arial" w:cs="Arial"/>
          <w:color w:val="333333"/>
          <w:kern w:val="0"/>
          <w:sz w:val="24"/>
          <w:szCs w:val="24"/>
          <w14:ligatures w14:val="none"/>
        </w:rPr>
        <w:t> .</w:t>
      </w:r>
    </w:p>
    <w:p w14:paraId="52D5F532"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hyperlink r:id="rId12" w:anchor="iauto-x" w:tgtFrame="_blank" w:tooltip="iAuto-X quick cooling mode" w:history="1">
        <w:r w:rsidRPr="000843C6">
          <w:rPr>
            <w:rFonts w:ascii="Arial" w:eastAsia="Times New Roman" w:hAnsi="Arial" w:cs="Arial"/>
            <w:color w:val="2F80ED"/>
            <w:kern w:val="0"/>
            <w:sz w:val="24"/>
            <w:szCs w:val="24"/>
            <w14:ligatures w14:val="none"/>
          </w:rPr>
          <w:t>iAuto-X fast cooling mode </w:t>
        </w:r>
      </w:hyperlink>
      <w:r w:rsidRPr="000843C6">
        <w:rPr>
          <w:rFonts w:ascii="Arial" w:eastAsia="Times New Roman" w:hAnsi="Arial" w:cs="Arial"/>
          <w:b/>
          <w:bCs/>
          <w:color w:val="333333"/>
          <w:kern w:val="0"/>
          <w:sz w:val="24"/>
          <w:szCs w:val="24"/>
          <w14:ligatures w14:val="none"/>
        </w:rPr>
        <w:t>with P-TECH technology</w:t>
      </w:r>
      <w:r w:rsidRPr="000843C6">
        <w:rPr>
          <w:rFonts w:ascii="Arial" w:eastAsia="Times New Roman" w:hAnsi="Arial" w:cs="Arial"/>
          <w:color w:val="333333"/>
          <w:kern w:val="0"/>
          <w:sz w:val="24"/>
          <w:szCs w:val="24"/>
          <w14:ligatures w14:val="none"/>
        </w:rPr>
        <w:t> : After activation, the air conditioner will operate at highest capacity with strong fan speed, while blowing cold air up to the ceiling, cooling the ceiling. Allows </w:t>
      </w:r>
      <w:r w:rsidRPr="000843C6">
        <w:rPr>
          <w:rFonts w:ascii="Arial" w:eastAsia="Times New Roman" w:hAnsi="Arial" w:cs="Arial"/>
          <w:b/>
          <w:bCs/>
          <w:color w:val="333333"/>
          <w:kern w:val="0"/>
          <w:sz w:val="24"/>
          <w:szCs w:val="24"/>
          <w14:ligatures w14:val="none"/>
        </w:rPr>
        <w:t>the room temperature to be quickly lowered by up to 25%</w:t>
      </w:r>
      <w:r w:rsidRPr="000843C6">
        <w:rPr>
          <w:rFonts w:ascii="Arial" w:eastAsia="Times New Roman" w:hAnsi="Arial" w:cs="Arial"/>
          <w:color w:val="333333"/>
          <w:kern w:val="0"/>
          <w:sz w:val="24"/>
          <w:szCs w:val="24"/>
          <w14:ligatures w14:val="none"/>
        </w:rPr>
        <w:t> , helping users feel the cool atmosphere immediately while still ensuring comfort.</w:t>
      </w:r>
    </w:p>
    <w:p w14:paraId="752C716D"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r w:rsidRPr="000843C6">
        <w:rPr>
          <w:rFonts w:ascii="Arial" w:eastAsia="Times New Roman" w:hAnsi="Arial" w:cs="Arial"/>
          <w:b/>
          <w:bCs/>
          <w:color w:val="333333"/>
          <w:kern w:val="0"/>
          <w:sz w:val="24"/>
          <w:szCs w:val="24"/>
          <w14:ligatures w14:val="none"/>
        </w:rPr>
        <w:t>Night Sleep mode</w:t>
      </w:r>
      <w:r w:rsidRPr="000843C6">
        <w:rPr>
          <w:rFonts w:ascii="Arial" w:eastAsia="Times New Roman" w:hAnsi="Arial" w:cs="Arial"/>
          <w:color w:val="333333"/>
          <w:kern w:val="0"/>
          <w:sz w:val="24"/>
          <w:szCs w:val="24"/>
          <w14:ligatures w14:val="none"/>
        </w:rPr>
        <w:t> : The air conditioner has the ability to automatically increase the temperature at night, helping the room temperature match the body temperature of the sleeping person, thereby avoiding the feeling of coldness </w:t>
      </w:r>
      <w:r w:rsidRPr="000843C6">
        <w:rPr>
          <w:rFonts w:ascii="Arial" w:eastAsia="Times New Roman" w:hAnsi="Arial" w:cs="Arial"/>
          <w:b/>
          <w:bCs/>
          <w:color w:val="333333"/>
          <w:kern w:val="0"/>
          <w:sz w:val="24"/>
          <w:szCs w:val="24"/>
          <w14:ligatures w14:val="none"/>
        </w:rPr>
        <w:t>and providing good sleep. good sleep</w:t>
      </w:r>
      <w:r w:rsidRPr="000843C6">
        <w:rPr>
          <w:rFonts w:ascii="Arial" w:eastAsia="Times New Roman" w:hAnsi="Arial" w:cs="Arial"/>
          <w:color w:val="333333"/>
          <w:kern w:val="0"/>
          <w:sz w:val="24"/>
          <w:szCs w:val="24"/>
          <w14:ligatures w14:val="none"/>
        </w:rPr>
        <w:t> for users. This mode is suitable for the elderly, children and women with quite sensitive bodies.</w:t>
      </w:r>
    </w:p>
    <w:p w14:paraId="450862E0"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p>
    <w:p w14:paraId="6DC60403" w14:textId="77777777" w:rsidR="000843C6" w:rsidRPr="000843C6" w:rsidRDefault="000843C6" w:rsidP="000843C6">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843C6">
        <w:rPr>
          <w:rFonts w:ascii="Arial" w:eastAsia="Times New Roman" w:hAnsi="Arial" w:cs="Arial"/>
          <w:b/>
          <w:bCs/>
          <w:color w:val="333333"/>
          <w:kern w:val="0"/>
          <w:sz w:val="30"/>
          <w:szCs w:val="30"/>
          <w14:ligatures w14:val="none"/>
        </w:rPr>
        <w:t>Air blowing mechanism</w:t>
      </w:r>
    </w:p>
    <w:p w14:paraId="6094E2B8"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Panasonic 1.5 HP air conditioner can </w:t>
      </w:r>
      <w:hyperlink r:id="rId13" w:anchor="dao-gio-tu-dong" w:tgtFrame="_blank" w:tooltip="Adjust the air flaps up, down, left and right automatically" w:history="1">
        <w:r w:rsidRPr="000843C6">
          <w:rPr>
            <w:rFonts w:ascii="Arial" w:eastAsia="Times New Roman" w:hAnsi="Arial" w:cs="Arial"/>
            <w:color w:val="2F80ED"/>
            <w:kern w:val="0"/>
            <w:sz w:val="24"/>
            <w:szCs w:val="24"/>
            <w14:ligatures w14:val="none"/>
          </w:rPr>
          <w:t>adjust the air flaps up, down, left and right automatically</w:t>
        </w:r>
      </w:hyperlink>
      <w:r w:rsidRPr="000843C6">
        <w:rPr>
          <w:rFonts w:ascii="Arial" w:eastAsia="Times New Roman" w:hAnsi="Arial" w:cs="Arial"/>
          <w:color w:val="333333"/>
          <w:kern w:val="0"/>
          <w:sz w:val="24"/>
          <w:szCs w:val="24"/>
          <w14:ligatures w14:val="none"/>
        </w:rPr>
        <w:t> , helping cold air spread evenly throughout the area that needs cooling.</w:t>
      </w:r>
    </w:p>
    <w:p w14:paraId="4ACAA1F5"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p>
    <w:p w14:paraId="5AB40A2C" w14:textId="77777777" w:rsidR="000843C6" w:rsidRPr="000843C6" w:rsidRDefault="000843C6" w:rsidP="000843C6">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843C6">
        <w:rPr>
          <w:rFonts w:ascii="Arial" w:eastAsia="Times New Roman" w:hAnsi="Arial" w:cs="Arial"/>
          <w:b/>
          <w:bCs/>
          <w:color w:val="333333"/>
          <w:kern w:val="0"/>
          <w:sz w:val="30"/>
          <w:szCs w:val="30"/>
          <w14:ligatures w14:val="none"/>
        </w:rPr>
        <w:t>Power saving technologies</w:t>
      </w:r>
    </w:p>
    <w:p w14:paraId="47F70F7A"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The product is integrated with Inverter technology and Eco mode, providing outstanding electricity saving efficiency during operation. Specifically:</w:t>
      </w:r>
    </w:p>
    <w:p w14:paraId="6C199ED3"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hyperlink r:id="rId14" w:tgtFrame="_blank" w:tooltip="Inverter technology" w:history="1">
        <w:r w:rsidRPr="000843C6">
          <w:rPr>
            <w:rFonts w:ascii="Arial" w:eastAsia="Times New Roman" w:hAnsi="Arial" w:cs="Arial"/>
            <w:color w:val="2F80ED"/>
            <w:kern w:val="0"/>
            <w:sz w:val="24"/>
            <w:szCs w:val="24"/>
            <w14:ligatures w14:val="none"/>
          </w:rPr>
          <w:t>Inverter technology</w:t>
        </w:r>
      </w:hyperlink>
      <w:r w:rsidRPr="000843C6">
        <w:rPr>
          <w:rFonts w:ascii="Arial" w:eastAsia="Times New Roman" w:hAnsi="Arial" w:cs="Arial"/>
          <w:color w:val="333333"/>
          <w:kern w:val="0"/>
          <w:sz w:val="24"/>
          <w:szCs w:val="24"/>
          <w14:ligatures w14:val="none"/>
        </w:rPr>
        <w:t> : Able to adjust the compressor, helping to maintain optimal cold temperature in the room, while also </w:t>
      </w:r>
      <w:r w:rsidRPr="000843C6">
        <w:rPr>
          <w:rFonts w:ascii="Arial" w:eastAsia="Times New Roman" w:hAnsi="Arial" w:cs="Arial"/>
          <w:b/>
          <w:bCs/>
          <w:color w:val="333333"/>
          <w:kern w:val="0"/>
          <w:sz w:val="24"/>
          <w:szCs w:val="24"/>
          <w14:ligatures w14:val="none"/>
        </w:rPr>
        <w:t>providing energy saving efficiency and smooth operation</w:t>
      </w:r>
      <w:r w:rsidRPr="000843C6">
        <w:rPr>
          <w:rFonts w:ascii="Arial" w:eastAsia="Times New Roman" w:hAnsi="Arial" w:cs="Arial"/>
          <w:color w:val="333333"/>
          <w:kern w:val="0"/>
          <w:sz w:val="24"/>
          <w:szCs w:val="24"/>
          <w14:ligatures w14:val="none"/>
        </w:rPr>
        <w:t> .</w:t>
      </w:r>
    </w:p>
    <w:p w14:paraId="2DEEE6E3"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hyperlink r:id="rId15" w:anchor="eco-tich-hop-AI" w:tgtFrame="_blank" w:tooltip="ECO mode integrates AI" w:history="1">
        <w:r w:rsidRPr="000843C6">
          <w:rPr>
            <w:rFonts w:ascii="Arial" w:eastAsia="Times New Roman" w:hAnsi="Arial" w:cs="Arial"/>
            <w:color w:val="2F80ED"/>
            <w:kern w:val="0"/>
            <w:sz w:val="24"/>
            <w:szCs w:val="24"/>
            <w14:ligatures w14:val="none"/>
          </w:rPr>
          <w:t>ECO mode with integrated AI</w:t>
        </w:r>
      </w:hyperlink>
      <w:r w:rsidRPr="000843C6">
        <w:rPr>
          <w:rFonts w:ascii="Arial" w:eastAsia="Times New Roman" w:hAnsi="Arial" w:cs="Arial"/>
          <w:color w:val="333333"/>
          <w:kern w:val="0"/>
          <w:sz w:val="24"/>
          <w:szCs w:val="24"/>
          <w14:ligatures w14:val="none"/>
        </w:rPr>
        <w:t> : Able to adjust the operating capacity of the air conditioner to suit the cooling time. The air conditioner quickly reaches the set temperature, while still being able to reduce the compressor's operating capacity by </w:t>
      </w:r>
      <w:r w:rsidRPr="000843C6">
        <w:rPr>
          <w:rFonts w:ascii="Arial" w:eastAsia="Times New Roman" w:hAnsi="Arial" w:cs="Arial"/>
          <w:b/>
          <w:bCs/>
          <w:color w:val="333333"/>
          <w:kern w:val="0"/>
          <w:sz w:val="24"/>
          <w:szCs w:val="24"/>
          <w14:ligatures w14:val="none"/>
        </w:rPr>
        <w:t>5 - 50%, </w:t>
      </w:r>
      <w:r w:rsidRPr="000843C6">
        <w:rPr>
          <w:rFonts w:ascii="Arial" w:eastAsia="Times New Roman" w:hAnsi="Arial" w:cs="Arial"/>
          <w:color w:val="333333"/>
          <w:kern w:val="0"/>
          <w:sz w:val="24"/>
          <w:szCs w:val="24"/>
          <w14:ligatures w14:val="none"/>
        </w:rPr>
        <w:t> saving significant electricity.</w:t>
      </w:r>
    </w:p>
    <w:p w14:paraId="411C4B09"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b/>
          <w:bCs/>
          <w:color w:val="333333"/>
          <w:kern w:val="0"/>
          <w:sz w:val="24"/>
          <w:szCs w:val="24"/>
          <w14:ligatures w14:val="none"/>
        </w:rPr>
        <w:t>- Panasonic CU/CS-XU12ZKH-8 air conditioner achieves a 5-star</w:t>
      </w:r>
      <w:r w:rsidRPr="000843C6">
        <w:rPr>
          <w:rFonts w:ascii="Arial" w:eastAsia="Times New Roman" w:hAnsi="Arial" w:cs="Arial"/>
          <w:color w:val="333333"/>
          <w:kern w:val="0"/>
          <w:sz w:val="24"/>
          <w:szCs w:val="24"/>
          <w14:ligatures w14:val="none"/>
        </w:rPr>
        <w:t> energy label with efficiency </w:t>
      </w:r>
      <w:r w:rsidRPr="000843C6">
        <w:rPr>
          <w:rFonts w:ascii="Arial" w:eastAsia="Times New Roman" w:hAnsi="Arial" w:cs="Arial"/>
          <w:b/>
          <w:bCs/>
          <w:color w:val="333333"/>
          <w:kern w:val="0"/>
          <w:sz w:val="24"/>
          <w:szCs w:val="24"/>
          <w14:ligatures w14:val="none"/>
        </w:rPr>
        <w:t>6.32</w:t>
      </w:r>
      <w:r w:rsidRPr="000843C6">
        <w:rPr>
          <w:rFonts w:ascii="Arial" w:eastAsia="Times New Roman" w:hAnsi="Arial" w:cs="Arial"/>
          <w:color w:val="333333"/>
          <w:kern w:val="0"/>
          <w:sz w:val="24"/>
          <w:szCs w:val="24"/>
          <w14:ligatures w14:val="none"/>
        </w:rPr>
        <w:t> and uses about </w:t>
      </w:r>
      <w:hyperlink r:id="rId16" w:tgtFrame="_blank" w:tooltip="0.95 kW/h" w:history="1">
        <w:r w:rsidRPr="000843C6">
          <w:rPr>
            <w:rFonts w:ascii="Arial" w:eastAsia="Times New Roman" w:hAnsi="Arial" w:cs="Arial"/>
            <w:color w:val="2F80ED"/>
            <w:kern w:val="0"/>
            <w:sz w:val="24"/>
            <w:szCs w:val="24"/>
            <w14:ligatures w14:val="none"/>
          </w:rPr>
          <w:t>0.95 kW/h</w:t>
        </w:r>
      </w:hyperlink>
      <w:r w:rsidRPr="000843C6">
        <w:rPr>
          <w:rFonts w:ascii="Arial" w:eastAsia="Times New Roman" w:hAnsi="Arial" w:cs="Arial"/>
          <w:color w:val="333333"/>
          <w:kern w:val="0"/>
          <w:sz w:val="24"/>
          <w:szCs w:val="24"/>
          <w14:ligatures w14:val="none"/>
        </w:rPr>
        <w:t> of electricity .</w:t>
      </w:r>
    </w:p>
    <w:p w14:paraId="7577776D"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p>
    <w:p w14:paraId="032D84AA" w14:textId="77777777" w:rsidR="000843C6" w:rsidRPr="000843C6" w:rsidRDefault="000843C6" w:rsidP="000843C6">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843C6">
        <w:rPr>
          <w:rFonts w:ascii="Arial" w:eastAsia="Times New Roman" w:hAnsi="Arial" w:cs="Arial"/>
          <w:b/>
          <w:bCs/>
          <w:color w:val="333333"/>
          <w:kern w:val="0"/>
          <w:sz w:val="30"/>
          <w:szCs w:val="30"/>
          <w14:ligatures w14:val="none"/>
        </w:rPr>
        <w:lastRenderedPageBreak/>
        <w:t>Air filtration ability - health</w:t>
      </w:r>
    </w:p>
    <w:p w14:paraId="04472F2D"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r w:rsidRPr="000843C6">
        <w:rPr>
          <w:rFonts w:ascii="Arial" w:eastAsia="Times New Roman" w:hAnsi="Arial" w:cs="Arial"/>
          <w:b/>
          <w:bCs/>
          <w:color w:val="333333"/>
          <w:kern w:val="0"/>
          <w:sz w:val="24"/>
          <w:szCs w:val="24"/>
          <w14:ligatures w14:val="none"/>
        </w:rPr>
        <w:t>Nanoe™ X air filtration technology : Panasonic 's</w:t>
      </w:r>
      <w:r w:rsidRPr="000843C6">
        <w:rPr>
          <w:rFonts w:ascii="Arial" w:eastAsia="Times New Roman" w:hAnsi="Arial" w:cs="Arial"/>
          <w:color w:val="333333"/>
          <w:kern w:val="0"/>
          <w:sz w:val="24"/>
          <w:szCs w:val="24"/>
          <w14:ligatures w14:val="none"/>
        </w:rPr>
        <w:t> exclusive air filtration technology, capable of releasing microscopic Nanoe </w:t>
      </w:r>
      <w:r w:rsidRPr="000843C6">
        <w:rPr>
          <w:rFonts w:ascii="Arial" w:eastAsia="Times New Roman" w:hAnsi="Arial" w:cs="Arial"/>
          <w:b/>
          <w:bCs/>
          <w:color w:val="333333"/>
          <w:kern w:val="0"/>
          <w:sz w:val="24"/>
          <w:szCs w:val="24"/>
          <w14:ligatures w14:val="none"/>
        </w:rPr>
        <w:t>%</w:t>
      </w:r>
      <w:r w:rsidRPr="000843C6">
        <w:rPr>
          <w:rFonts w:ascii="Arial" w:eastAsia="Times New Roman" w:hAnsi="Arial" w:cs="Arial"/>
          <w:color w:val="333333"/>
          <w:kern w:val="0"/>
          <w:sz w:val="24"/>
          <w:szCs w:val="24"/>
          <w14:ligatures w14:val="none"/>
        </w:rPr>
        <w:t> , while optimally eliminating allergens and odors, </w:t>
      </w:r>
      <w:r w:rsidRPr="000843C6">
        <w:rPr>
          <w:rFonts w:ascii="Arial" w:eastAsia="Times New Roman" w:hAnsi="Arial" w:cs="Arial"/>
          <w:b/>
          <w:bCs/>
          <w:color w:val="333333"/>
          <w:kern w:val="0"/>
          <w:sz w:val="24"/>
          <w:szCs w:val="24"/>
          <w14:ligatures w14:val="none"/>
        </w:rPr>
        <w:t>providing a clean and safe atmosphere</w:t>
      </w:r>
      <w:r w:rsidRPr="000843C6">
        <w:rPr>
          <w:rFonts w:ascii="Arial" w:eastAsia="Times New Roman" w:hAnsi="Arial" w:cs="Arial"/>
          <w:color w:val="333333"/>
          <w:kern w:val="0"/>
          <w:sz w:val="24"/>
          <w:szCs w:val="24"/>
          <w14:ligatures w14:val="none"/>
        </w:rPr>
        <w:t> for users.</w:t>
      </w:r>
    </w:p>
    <w:p w14:paraId="39E9746B"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Furthermore, this technology can also create water molecules, thereby providing moisture as well as preventing the </w:t>
      </w:r>
      <w:r w:rsidRPr="000843C6">
        <w:rPr>
          <w:rFonts w:ascii="Arial" w:eastAsia="Times New Roman" w:hAnsi="Arial" w:cs="Arial"/>
          <w:b/>
          <w:bCs/>
          <w:color w:val="333333"/>
          <w:kern w:val="0"/>
          <w:sz w:val="24"/>
          <w:szCs w:val="24"/>
          <w14:ligatures w14:val="none"/>
        </w:rPr>
        <w:t>user's skin and hair from drying out</w:t>
      </w:r>
      <w:r w:rsidRPr="000843C6">
        <w:rPr>
          <w:rFonts w:ascii="Arial" w:eastAsia="Times New Roman" w:hAnsi="Arial" w:cs="Arial"/>
          <w:color w:val="333333"/>
          <w:kern w:val="0"/>
          <w:sz w:val="24"/>
          <w:szCs w:val="24"/>
          <w14:ligatures w14:val="none"/>
        </w:rPr>
        <w:t> while living in an air-conditioned room.</w:t>
      </w:r>
    </w:p>
    <w:p w14:paraId="4C23F7A4"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hyperlink r:id="rId17" w:tgtFrame="_blank" w:tooltip="Nanoe-G technology filters PM 2.5 fine dust" w:history="1">
        <w:r w:rsidRPr="000843C6">
          <w:rPr>
            <w:rFonts w:ascii="Arial" w:eastAsia="Times New Roman" w:hAnsi="Arial" w:cs="Arial"/>
            <w:color w:val="2F80ED"/>
            <w:kern w:val="0"/>
            <w:sz w:val="24"/>
            <w:szCs w:val="24"/>
            <w14:ligatures w14:val="none"/>
          </w:rPr>
          <w:t>Nanoe-G technology filters fine dust PM 2.5</w:t>
        </w:r>
      </w:hyperlink>
      <w:r w:rsidRPr="000843C6">
        <w:rPr>
          <w:rFonts w:ascii="Arial" w:eastAsia="Times New Roman" w:hAnsi="Arial" w:cs="Arial"/>
          <w:color w:val="333333"/>
          <w:kern w:val="0"/>
          <w:sz w:val="24"/>
          <w:szCs w:val="24"/>
          <w14:ligatures w14:val="none"/>
        </w:rPr>
        <w:t> : Releases Nanoe-G molecules with extremely small sizes to remove suspended particles in the air, including fine dust particles PM 2.5, providing the ability </w:t>
      </w:r>
      <w:r w:rsidRPr="000843C6">
        <w:rPr>
          <w:rFonts w:ascii="Arial" w:eastAsia="Times New Roman" w:hAnsi="Arial" w:cs="Arial"/>
          <w:b/>
          <w:bCs/>
          <w:color w:val="333333"/>
          <w:kern w:val="0"/>
          <w:sz w:val="24"/>
          <w:szCs w:val="24"/>
          <w14:ligatures w14:val="none"/>
        </w:rPr>
        <w:t>to The ability to filter dust</w:t>
      </w:r>
      <w:r w:rsidRPr="000843C6">
        <w:rPr>
          <w:rFonts w:ascii="Arial" w:eastAsia="Times New Roman" w:hAnsi="Arial" w:cs="Arial"/>
          <w:color w:val="333333"/>
          <w:kern w:val="0"/>
          <w:sz w:val="24"/>
          <w:szCs w:val="24"/>
          <w14:ligatures w14:val="none"/>
        </w:rPr>
        <w:t> up to </w:t>
      </w:r>
      <w:r w:rsidRPr="000843C6">
        <w:rPr>
          <w:rFonts w:ascii="Arial" w:eastAsia="Times New Roman" w:hAnsi="Arial" w:cs="Arial"/>
          <w:b/>
          <w:bCs/>
          <w:color w:val="333333"/>
          <w:kern w:val="0"/>
          <w:sz w:val="24"/>
          <w:szCs w:val="24"/>
          <w14:ligatures w14:val="none"/>
        </w:rPr>
        <w:t>99%</w:t>
      </w:r>
      <w:r w:rsidRPr="000843C6">
        <w:rPr>
          <w:rFonts w:ascii="Arial" w:eastAsia="Times New Roman" w:hAnsi="Arial" w:cs="Arial"/>
          <w:color w:val="333333"/>
          <w:kern w:val="0"/>
          <w:sz w:val="24"/>
          <w:szCs w:val="24"/>
          <w14:ligatures w14:val="none"/>
        </w:rPr>
        <w:t> , thereby helping to better protect the respiratory health of the entire user's family.</w:t>
      </w:r>
    </w:p>
    <w:p w14:paraId="1AE023C6"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i/>
          <w:iCs/>
          <w:color w:val="333333"/>
          <w:kern w:val="0"/>
          <w:sz w:val="24"/>
          <w:szCs w:val="24"/>
          <w14:ligatures w14:val="none"/>
        </w:rPr>
        <w:t>*Video is for illustration purposes only</w:t>
      </w:r>
    </w:p>
    <w:p w14:paraId="23C92A90"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Panasonic and Texcell have shown test results that Nanoe™ This test was performed under closed laboratory conditions and is not designed for evaluation in an uncontrolled living space. </w:t>
      </w:r>
    </w:p>
    <w:p w14:paraId="7772A2A9"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Certificate and testing results from Texcell Global Exposure Research organization on Nanoe™ X technology's ability to inhibit SARS-CoV-2 in the laboratory.</w:t>
      </w:r>
    </w:p>
    <w:p w14:paraId="03D7311F"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noProof/>
          <w:color w:val="2F80ED"/>
          <w:kern w:val="0"/>
          <w:sz w:val="24"/>
          <w:szCs w:val="24"/>
          <w14:ligatures w14:val="none"/>
        </w:rPr>
        <w:drawing>
          <wp:inline distT="0" distB="0" distL="0" distR="0" wp14:anchorId="6C4ED3AB" wp14:editId="271B3412">
            <wp:extent cx="5943600" cy="4254500"/>
            <wp:effectExtent l="0" t="0" r="0" b="0"/>
            <wp:docPr id="1798497713" name="Picture 3" descr="Certificate from Texcell Global Exposure Research organization on Nanoe-X technology's ability to inhibit SARS-CoV-2 in the laborator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rtificate from Texcell Global Exposure Research organization on Nanoe-X technology's ability to inhibit SARS-CoV-2 in the laboratory.">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r w:rsidRPr="000843C6">
        <w:rPr>
          <w:rFonts w:ascii="Arial" w:eastAsia="Times New Roman" w:hAnsi="Arial" w:cs="Arial"/>
          <w:i/>
          <w:iCs/>
          <w:color w:val="333333"/>
          <w:kern w:val="0"/>
          <w:sz w:val="24"/>
          <w:szCs w:val="24"/>
          <w14:ligatures w14:val="none"/>
        </w:rPr>
        <w:t>* Texcell is the first organization of the Pasteur Institute of Paris established in 1997 specializing in global research on virus testing, virus removal, providing immunity,... With more than 30 years of experience and headquarters Based at the Pasteur Institute Paris, Texcell is recognized for its expertise in virus forensics with a wide range of procedures to detect potential agents.</w:t>
      </w:r>
    </w:p>
    <w:p w14:paraId="71843253"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lastRenderedPageBreak/>
        <w:t>See other certificates of Nanoe™ X technology </w:t>
      </w:r>
      <w:hyperlink r:id="rId20" w:anchor="Pesticideresidue_nutritionalvalue" w:tgtFrame="_blank" w:tooltip="See other certificates of Nanoe-X technology" w:history="1">
        <w:r w:rsidRPr="000843C6">
          <w:rPr>
            <w:rFonts w:ascii="Arial" w:eastAsia="Times New Roman" w:hAnsi="Arial" w:cs="Arial"/>
            <w:color w:val="2F80ED"/>
            <w:kern w:val="0"/>
            <w:sz w:val="24"/>
            <w:szCs w:val="24"/>
            <w14:ligatures w14:val="none"/>
          </w:rPr>
          <w:t>here</w:t>
        </w:r>
      </w:hyperlink>
      <w:r w:rsidRPr="000843C6">
        <w:rPr>
          <w:rFonts w:ascii="Arial" w:eastAsia="Times New Roman" w:hAnsi="Arial" w:cs="Arial"/>
          <w:color w:val="333333"/>
          <w:kern w:val="0"/>
          <w:sz w:val="24"/>
          <w:szCs w:val="24"/>
          <w14:ligatures w14:val="none"/>
        </w:rPr>
        <w:t> .</w:t>
      </w:r>
    </w:p>
    <w:p w14:paraId="778B7F9A" w14:textId="77777777" w:rsidR="000843C6" w:rsidRPr="000843C6" w:rsidRDefault="000843C6" w:rsidP="000843C6">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843C6">
        <w:rPr>
          <w:rFonts w:ascii="Arial" w:eastAsia="Times New Roman" w:hAnsi="Arial" w:cs="Arial"/>
          <w:b/>
          <w:bCs/>
          <w:color w:val="333333"/>
          <w:kern w:val="0"/>
          <w:sz w:val="30"/>
          <w:szCs w:val="30"/>
          <w14:ligatures w14:val="none"/>
        </w:rPr>
        <w:t>Utilities</w:t>
      </w:r>
    </w:p>
    <w:p w14:paraId="3DAB350D"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r w:rsidRPr="000843C6">
        <w:rPr>
          <w:rFonts w:ascii="Arial" w:eastAsia="Times New Roman" w:hAnsi="Arial" w:cs="Arial"/>
          <w:b/>
          <w:bCs/>
          <w:color w:val="333333"/>
          <w:kern w:val="0"/>
          <w:sz w:val="24"/>
          <w:szCs w:val="24"/>
          <w14:ligatures w14:val="none"/>
        </w:rPr>
        <w:t>Humidity control mode : When </w:t>
      </w:r>
      <w:hyperlink r:id="rId21" w:tgtFrame="_blank" w:tooltip="See more Air conditioner dehumidification mode" w:history="1">
        <w:r w:rsidRPr="000843C6">
          <w:rPr>
            <w:rFonts w:ascii="Arial" w:eastAsia="Times New Roman" w:hAnsi="Arial" w:cs="Arial"/>
            <w:color w:val="2F80ED"/>
            <w:kern w:val="0"/>
            <w:sz w:val="24"/>
            <w:szCs w:val="24"/>
            <w14:ligatures w14:val="none"/>
          </w:rPr>
          <w:t>Dry mode</w:t>
        </w:r>
      </w:hyperlink>
      <w:r w:rsidRPr="000843C6">
        <w:rPr>
          <w:rFonts w:ascii="Arial" w:eastAsia="Times New Roman" w:hAnsi="Arial" w:cs="Arial"/>
          <w:color w:val="333333"/>
          <w:kern w:val="0"/>
          <w:sz w:val="24"/>
          <w:szCs w:val="24"/>
          <w14:ligatures w14:val="none"/>
        </w:rPr>
        <w:t> is activated with the use of </w:t>
      </w:r>
      <w:r w:rsidRPr="000843C6">
        <w:rPr>
          <w:rFonts w:ascii="Arial" w:eastAsia="Times New Roman" w:hAnsi="Arial" w:cs="Arial"/>
          <w:b/>
          <w:bCs/>
          <w:color w:val="333333"/>
          <w:kern w:val="0"/>
          <w:sz w:val="24"/>
          <w:szCs w:val="24"/>
          <w14:ligatures w14:val="none"/>
        </w:rPr>
        <w:t>the Humidity Sensor</w:t>
      </w:r>
      <w:r w:rsidRPr="000843C6">
        <w:rPr>
          <w:rFonts w:ascii="Arial" w:eastAsia="Times New Roman" w:hAnsi="Arial" w:cs="Arial"/>
          <w:color w:val="333333"/>
          <w:kern w:val="0"/>
          <w:sz w:val="24"/>
          <w:szCs w:val="24"/>
          <w14:ligatures w14:val="none"/>
        </w:rPr>
        <w:t> , this </w:t>
      </w:r>
      <w:hyperlink r:id="rId22" w:tgtFrame="_blank" w:tooltip="See more Panasonic Inverter air conditioners" w:history="1">
        <w:r w:rsidRPr="000843C6">
          <w:rPr>
            <w:rFonts w:ascii="Arial" w:eastAsia="Times New Roman" w:hAnsi="Arial" w:cs="Arial"/>
            <w:color w:val="2F80ED"/>
            <w:kern w:val="0"/>
            <w:sz w:val="24"/>
            <w:szCs w:val="24"/>
            <w14:ligatures w14:val="none"/>
          </w:rPr>
          <w:t>Panasonic Inverter air conditioner</w:t>
        </w:r>
      </w:hyperlink>
      <w:r w:rsidRPr="000843C6">
        <w:rPr>
          <w:rFonts w:ascii="Arial" w:eastAsia="Times New Roman" w:hAnsi="Arial" w:cs="Arial"/>
          <w:color w:val="333333"/>
          <w:kern w:val="0"/>
          <w:sz w:val="24"/>
          <w:szCs w:val="24"/>
          <w14:ligatures w14:val="none"/>
        </w:rPr>
        <w:t> can </w:t>
      </w:r>
      <w:r w:rsidRPr="000843C6">
        <w:rPr>
          <w:rFonts w:ascii="Arial" w:eastAsia="Times New Roman" w:hAnsi="Arial" w:cs="Arial"/>
          <w:b/>
          <w:bCs/>
          <w:color w:val="333333"/>
          <w:kern w:val="0"/>
          <w:sz w:val="24"/>
          <w:szCs w:val="24"/>
          <w14:ligatures w14:val="none"/>
        </w:rPr>
        <w:t>control optimal humidity</w:t>
      </w:r>
      <w:r w:rsidRPr="000843C6">
        <w:rPr>
          <w:rFonts w:ascii="Arial" w:eastAsia="Times New Roman" w:hAnsi="Arial" w:cs="Arial"/>
          <w:color w:val="333333"/>
          <w:kern w:val="0"/>
          <w:sz w:val="24"/>
          <w:szCs w:val="24"/>
          <w14:ligatures w14:val="none"/>
        </w:rPr>
        <w:t> to bring comfort to the user and protect items. Use in rooms to avoid mold.</w:t>
      </w:r>
    </w:p>
    <w:p w14:paraId="6C1F022C"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r w:rsidRPr="000843C6">
        <w:rPr>
          <w:rFonts w:ascii="Arial" w:eastAsia="Times New Roman" w:hAnsi="Arial" w:cs="Arial"/>
          <w:b/>
          <w:bCs/>
          <w:color w:val="333333"/>
          <w:kern w:val="0"/>
          <w:sz w:val="24"/>
          <w:szCs w:val="24"/>
          <w14:ligatures w14:val="none"/>
        </w:rPr>
        <w:t>Self-diagnosis function</w:t>
      </w:r>
      <w:r w:rsidRPr="000843C6">
        <w:rPr>
          <w:rFonts w:ascii="Arial" w:eastAsia="Times New Roman" w:hAnsi="Arial" w:cs="Arial"/>
          <w:color w:val="333333"/>
          <w:kern w:val="0"/>
          <w:sz w:val="24"/>
          <w:szCs w:val="24"/>
          <w14:ligatures w14:val="none"/>
        </w:rPr>
        <w:t> : Helps users identify and fix air conditioner errors as soon as possible, thereby not affecting the use of the device as well as </w:t>
      </w:r>
      <w:r w:rsidRPr="000843C6">
        <w:rPr>
          <w:rFonts w:ascii="Arial" w:eastAsia="Times New Roman" w:hAnsi="Arial" w:cs="Arial"/>
          <w:b/>
          <w:bCs/>
          <w:color w:val="333333"/>
          <w:kern w:val="0"/>
          <w:sz w:val="24"/>
          <w:szCs w:val="24"/>
          <w14:ligatures w14:val="none"/>
        </w:rPr>
        <w:t>saving repair time</w:t>
      </w:r>
      <w:r w:rsidRPr="000843C6">
        <w:rPr>
          <w:rFonts w:ascii="Arial" w:eastAsia="Times New Roman" w:hAnsi="Arial" w:cs="Arial"/>
          <w:color w:val="333333"/>
          <w:kern w:val="0"/>
          <w:sz w:val="24"/>
          <w:szCs w:val="24"/>
          <w14:ligatures w14:val="none"/>
        </w:rPr>
        <w:t> when the air conditioner encounters problems. error.</w:t>
      </w:r>
    </w:p>
    <w:p w14:paraId="7CA332A3"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r w:rsidRPr="000843C6">
        <w:rPr>
          <w:rFonts w:ascii="Arial" w:eastAsia="Times New Roman" w:hAnsi="Arial" w:cs="Arial"/>
          <w:b/>
          <w:bCs/>
          <w:color w:val="333333"/>
          <w:kern w:val="0"/>
          <w:sz w:val="24"/>
          <w:szCs w:val="24"/>
          <w14:ligatures w14:val="none"/>
        </w:rPr>
        <w:t>Clean inside the indoor unit Inside Cleaning</w:t>
      </w:r>
      <w:r w:rsidRPr="000843C6">
        <w:rPr>
          <w:rFonts w:ascii="Arial" w:eastAsia="Times New Roman" w:hAnsi="Arial" w:cs="Arial"/>
          <w:color w:val="333333"/>
          <w:kern w:val="0"/>
          <w:sz w:val="24"/>
          <w:szCs w:val="24"/>
          <w14:ligatures w14:val="none"/>
        </w:rPr>
        <w:t> : Avoid mold and bacteria growth, affecting the cooling efficiency and durability of the indoor unit.</w:t>
      </w:r>
    </w:p>
    <w:p w14:paraId="1BDAA3B5"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color w:val="333333"/>
          <w:kern w:val="0"/>
          <w:sz w:val="24"/>
          <w:szCs w:val="24"/>
          <w14:ligatures w14:val="none"/>
        </w:rPr>
        <w:t>- </w:t>
      </w:r>
      <w:hyperlink r:id="rId23" w:tgtFrame="_blank" w:tooltip="Controlled by phone, with wifi" w:history="1">
        <w:r w:rsidRPr="000843C6">
          <w:rPr>
            <w:rFonts w:ascii="Arial" w:eastAsia="Times New Roman" w:hAnsi="Arial" w:cs="Arial"/>
            <w:color w:val="2F80ED"/>
            <w:kern w:val="0"/>
            <w:sz w:val="24"/>
            <w:szCs w:val="24"/>
            <w14:ligatures w14:val="none"/>
          </w:rPr>
          <w:t>Controlled by phone, with wifi</w:t>
        </w:r>
      </w:hyperlink>
      <w:r w:rsidRPr="000843C6">
        <w:rPr>
          <w:rFonts w:ascii="Arial" w:eastAsia="Times New Roman" w:hAnsi="Arial" w:cs="Arial"/>
          <w:color w:val="333333"/>
          <w:kern w:val="0"/>
          <w:sz w:val="24"/>
          <w:szCs w:val="24"/>
          <w14:ligatures w14:val="none"/>
        </w:rPr>
        <w:t> : Panasonic Inverter 1.5 HP air conditioner has wifi connection capability and users can </w:t>
      </w:r>
      <w:r w:rsidRPr="000843C6">
        <w:rPr>
          <w:rFonts w:ascii="Arial" w:eastAsia="Times New Roman" w:hAnsi="Arial" w:cs="Arial"/>
          <w:b/>
          <w:bCs/>
          <w:color w:val="333333"/>
          <w:kern w:val="0"/>
          <w:sz w:val="24"/>
          <w:szCs w:val="24"/>
          <w14:ligatures w14:val="none"/>
        </w:rPr>
        <w:t>remotely control the air conditioner through the application installed on the phone</w:t>
      </w:r>
      <w:r w:rsidRPr="000843C6">
        <w:rPr>
          <w:rFonts w:ascii="Arial" w:eastAsia="Times New Roman" w:hAnsi="Arial" w:cs="Arial"/>
          <w:color w:val="333333"/>
          <w:kern w:val="0"/>
          <w:sz w:val="24"/>
          <w:szCs w:val="24"/>
          <w14:ligatures w14:val="none"/>
        </w:rPr>
        <w:t> anytime, anywhere. Thanks to that, users can monitor power consumption, quickly detect problems,... and control air conditioning functions easily.</w:t>
      </w:r>
    </w:p>
    <w:p w14:paraId="2DC72069"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i/>
          <w:iCs/>
          <w:color w:val="333333"/>
          <w:kern w:val="0"/>
          <w:sz w:val="24"/>
          <w:szCs w:val="24"/>
          <w14:ligatures w14:val="none"/>
        </w:rPr>
        <w:t>*Images are for illustration purposes only</w:t>
      </w:r>
    </w:p>
    <w:p w14:paraId="4B3324D3" w14:textId="77777777" w:rsidR="000843C6" w:rsidRPr="000843C6" w:rsidRDefault="000843C6" w:rsidP="000843C6">
      <w:pPr>
        <w:shd w:val="clear" w:color="auto" w:fill="FFFFFF"/>
        <w:spacing w:after="0" w:line="240" w:lineRule="auto"/>
        <w:rPr>
          <w:rFonts w:ascii="Arial" w:eastAsia="Times New Roman" w:hAnsi="Arial" w:cs="Arial"/>
          <w:color w:val="333333"/>
          <w:kern w:val="0"/>
          <w:sz w:val="24"/>
          <w:szCs w:val="24"/>
          <w14:ligatures w14:val="none"/>
        </w:rPr>
      </w:pPr>
      <w:r w:rsidRPr="000843C6">
        <w:rPr>
          <w:rFonts w:ascii="Arial" w:eastAsia="Times New Roman" w:hAnsi="Arial" w:cs="Arial"/>
          <w:i/>
          <w:iCs/>
          <w:color w:val="333333"/>
          <w:kern w:val="0"/>
          <w:sz w:val="24"/>
          <w:szCs w:val="24"/>
          <w14:ligatures w14:val="none"/>
        </w:rPr>
        <w:t>In short, the Panasonic Inverter 1.5 HP CU/CS-XU12ZKH-8 air conditioner helps protect the user's respiratory health optimally, suitable for those with sensitive health such as children, the elderly, women and children. people with breathing problems. At the same time, this product is also suitable for households with many rooms, businesses in the hotel - restaurant industry, etc. thanks to the ability to control the operation of air conditioners remotely through an application on the phone. </w:t>
      </w:r>
    </w:p>
    <w:p w14:paraId="041893D7" w14:textId="77777777" w:rsidR="000843C6" w:rsidRDefault="000843C6" w:rsidP="000843C6">
      <w:pPr>
        <w:pStyle w:val="NormalWeb"/>
        <w:spacing w:before="0" w:beforeAutospacing="0" w:after="0" w:afterAutospacing="0"/>
        <w:rPr>
          <w:rFonts w:ascii="Arial" w:hAnsi="Arial" w:cs="Arial"/>
          <w:color w:val="333333"/>
          <w:sz w:val="21"/>
          <w:szCs w:val="21"/>
        </w:rPr>
      </w:pPr>
    </w:p>
    <w:p w14:paraId="3DEC42C6" w14:textId="77777777" w:rsidR="0092198A" w:rsidRPr="0092198A" w:rsidRDefault="0092198A" w:rsidP="0092198A">
      <w:pPr>
        <w:spacing w:after="0" w:line="240" w:lineRule="auto"/>
        <w:rPr>
          <w:rFonts w:ascii="Arial" w:eastAsia="Times New Roman" w:hAnsi="Arial" w:cs="Arial"/>
          <w:color w:val="333333"/>
          <w:kern w:val="0"/>
          <w:sz w:val="21"/>
          <w:szCs w:val="21"/>
          <w14:ligatures w14:val="none"/>
        </w:rPr>
      </w:pPr>
    </w:p>
    <w:p w14:paraId="2BCA6B17" w14:textId="77777777" w:rsidR="0092198A" w:rsidRDefault="0092198A"/>
    <w:sectPr w:rsidR="009219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1F91" w14:textId="77777777" w:rsidR="006F4F24" w:rsidRDefault="006F4F24" w:rsidP="000843C6">
      <w:pPr>
        <w:spacing w:after="0" w:line="240" w:lineRule="auto"/>
      </w:pPr>
      <w:r>
        <w:separator/>
      </w:r>
    </w:p>
  </w:endnote>
  <w:endnote w:type="continuationSeparator" w:id="0">
    <w:p w14:paraId="1B63FD0D" w14:textId="77777777" w:rsidR="006F4F24" w:rsidRDefault="006F4F24" w:rsidP="0008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BD10" w14:textId="77777777" w:rsidR="006F4F24" w:rsidRDefault="006F4F24" w:rsidP="000843C6">
      <w:pPr>
        <w:spacing w:after="0" w:line="240" w:lineRule="auto"/>
      </w:pPr>
      <w:r>
        <w:separator/>
      </w:r>
    </w:p>
  </w:footnote>
  <w:footnote w:type="continuationSeparator" w:id="0">
    <w:p w14:paraId="2E38B59B" w14:textId="77777777" w:rsidR="006F4F24" w:rsidRDefault="006F4F24" w:rsidP="0008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6491"/>
    <w:multiLevelType w:val="multilevel"/>
    <w:tmpl w:val="92E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67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8A"/>
    <w:rsid w:val="000843C6"/>
    <w:rsid w:val="00185E12"/>
    <w:rsid w:val="00510629"/>
    <w:rsid w:val="006F4F24"/>
    <w:rsid w:val="007A1A8C"/>
    <w:rsid w:val="0092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EAD2"/>
  <w15:chartTrackingRefBased/>
  <w15:docId w15:val="{F144E8EF-7482-42F5-8090-7481F778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43C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98A"/>
    <w:rPr>
      <w:b/>
      <w:bCs/>
    </w:rPr>
  </w:style>
  <w:style w:type="paragraph" w:styleId="NormalWeb">
    <w:name w:val="Normal (Web)"/>
    <w:basedOn w:val="Normal"/>
    <w:uiPriority w:val="99"/>
    <w:semiHidden/>
    <w:unhideWhenUsed/>
    <w:rsid w:val="009219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2198A"/>
    <w:rPr>
      <w:color w:val="0000FF"/>
      <w:u w:val="single"/>
    </w:rPr>
  </w:style>
  <w:style w:type="paragraph" w:customStyle="1" w:styleId="parametertitle">
    <w:name w:val="parameter__title"/>
    <w:basedOn w:val="Normal"/>
    <w:rsid w:val="009219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9219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92198A"/>
  </w:style>
  <w:style w:type="paragraph" w:customStyle="1" w:styleId="manu-info-popupcontenttitle">
    <w:name w:val="manu-info-popup__content__title"/>
    <w:basedOn w:val="Normal"/>
    <w:rsid w:val="000843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843C6"/>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0843C6"/>
    <w:rPr>
      <w:i/>
      <w:iCs/>
    </w:rPr>
  </w:style>
  <w:style w:type="paragraph" w:styleId="Header">
    <w:name w:val="header"/>
    <w:basedOn w:val="Normal"/>
    <w:link w:val="HeaderChar"/>
    <w:uiPriority w:val="99"/>
    <w:unhideWhenUsed/>
    <w:rsid w:val="00084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3C6"/>
  </w:style>
  <w:style w:type="paragraph" w:styleId="Footer">
    <w:name w:val="footer"/>
    <w:basedOn w:val="Normal"/>
    <w:link w:val="FooterChar"/>
    <w:uiPriority w:val="99"/>
    <w:unhideWhenUsed/>
    <w:rsid w:val="00084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844">
      <w:bodyDiv w:val="1"/>
      <w:marLeft w:val="0"/>
      <w:marRight w:val="0"/>
      <w:marTop w:val="0"/>
      <w:marBottom w:val="0"/>
      <w:divBdr>
        <w:top w:val="none" w:sz="0" w:space="0" w:color="auto"/>
        <w:left w:val="none" w:sz="0" w:space="0" w:color="auto"/>
        <w:bottom w:val="none" w:sz="0" w:space="0" w:color="auto"/>
        <w:right w:val="none" w:sz="0" w:space="0" w:color="auto"/>
      </w:divBdr>
    </w:div>
    <w:div w:id="311954277">
      <w:bodyDiv w:val="1"/>
      <w:marLeft w:val="0"/>
      <w:marRight w:val="0"/>
      <w:marTop w:val="0"/>
      <w:marBottom w:val="0"/>
      <w:divBdr>
        <w:top w:val="none" w:sz="0" w:space="0" w:color="auto"/>
        <w:left w:val="none" w:sz="0" w:space="0" w:color="auto"/>
        <w:bottom w:val="none" w:sz="0" w:space="0" w:color="auto"/>
        <w:right w:val="none" w:sz="0" w:space="0" w:color="auto"/>
      </w:divBdr>
      <w:divsChild>
        <w:div w:id="545988694">
          <w:marLeft w:val="0"/>
          <w:marRight w:val="0"/>
          <w:marTop w:val="0"/>
          <w:marBottom w:val="0"/>
          <w:divBdr>
            <w:top w:val="none" w:sz="0" w:space="0" w:color="auto"/>
            <w:left w:val="none" w:sz="0" w:space="0" w:color="auto"/>
            <w:bottom w:val="none" w:sz="0" w:space="0" w:color="auto"/>
            <w:right w:val="none" w:sz="0" w:space="0" w:color="auto"/>
          </w:divBdr>
          <w:divsChild>
            <w:div w:id="1369602951">
              <w:marLeft w:val="0"/>
              <w:marRight w:val="0"/>
              <w:marTop w:val="0"/>
              <w:marBottom w:val="0"/>
              <w:divBdr>
                <w:top w:val="none" w:sz="0" w:space="0" w:color="auto"/>
                <w:left w:val="none" w:sz="0" w:space="0" w:color="auto"/>
                <w:bottom w:val="none" w:sz="0" w:space="0" w:color="auto"/>
                <w:right w:val="none" w:sz="0" w:space="0" w:color="auto"/>
              </w:divBdr>
            </w:div>
            <w:div w:id="128666129">
              <w:marLeft w:val="0"/>
              <w:marRight w:val="0"/>
              <w:marTop w:val="0"/>
              <w:marBottom w:val="0"/>
              <w:divBdr>
                <w:top w:val="none" w:sz="0" w:space="0" w:color="auto"/>
                <w:left w:val="none" w:sz="0" w:space="0" w:color="auto"/>
                <w:bottom w:val="none" w:sz="0" w:space="0" w:color="auto"/>
                <w:right w:val="none" w:sz="0" w:space="0" w:color="auto"/>
              </w:divBdr>
            </w:div>
            <w:div w:id="481046746">
              <w:marLeft w:val="0"/>
              <w:marRight w:val="0"/>
              <w:marTop w:val="0"/>
              <w:marBottom w:val="0"/>
              <w:divBdr>
                <w:top w:val="none" w:sz="0" w:space="0" w:color="auto"/>
                <w:left w:val="none" w:sz="0" w:space="0" w:color="auto"/>
                <w:bottom w:val="none" w:sz="0" w:space="0" w:color="auto"/>
                <w:right w:val="none" w:sz="0" w:space="0" w:color="auto"/>
              </w:divBdr>
            </w:div>
            <w:div w:id="681132212">
              <w:marLeft w:val="0"/>
              <w:marRight w:val="0"/>
              <w:marTop w:val="0"/>
              <w:marBottom w:val="0"/>
              <w:divBdr>
                <w:top w:val="none" w:sz="0" w:space="0" w:color="auto"/>
                <w:left w:val="none" w:sz="0" w:space="0" w:color="auto"/>
                <w:bottom w:val="none" w:sz="0" w:space="0" w:color="auto"/>
                <w:right w:val="none" w:sz="0" w:space="0" w:color="auto"/>
              </w:divBdr>
            </w:div>
            <w:div w:id="1708022321">
              <w:marLeft w:val="0"/>
              <w:marRight w:val="0"/>
              <w:marTop w:val="0"/>
              <w:marBottom w:val="0"/>
              <w:divBdr>
                <w:top w:val="none" w:sz="0" w:space="0" w:color="auto"/>
                <w:left w:val="none" w:sz="0" w:space="0" w:color="auto"/>
                <w:bottom w:val="none" w:sz="0" w:space="0" w:color="auto"/>
                <w:right w:val="none" w:sz="0" w:space="0" w:color="auto"/>
              </w:divBdr>
            </w:div>
            <w:div w:id="978847471">
              <w:marLeft w:val="0"/>
              <w:marRight w:val="0"/>
              <w:marTop w:val="0"/>
              <w:marBottom w:val="0"/>
              <w:divBdr>
                <w:top w:val="none" w:sz="0" w:space="0" w:color="auto"/>
                <w:left w:val="none" w:sz="0" w:space="0" w:color="auto"/>
                <w:bottom w:val="none" w:sz="0" w:space="0" w:color="auto"/>
                <w:right w:val="none" w:sz="0" w:space="0" w:color="auto"/>
              </w:divBdr>
            </w:div>
            <w:div w:id="2051219915">
              <w:marLeft w:val="0"/>
              <w:marRight w:val="0"/>
              <w:marTop w:val="0"/>
              <w:marBottom w:val="0"/>
              <w:divBdr>
                <w:top w:val="none" w:sz="0" w:space="0" w:color="auto"/>
                <w:left w:val="none" w:sz="0" w:space="0" w:color="auto"/>
                <w:bottom w:val="none" w:sz="0" w:space="0" w:color="auto"/>
                <w:right w:val="none" w:sz="0" w:space="0" w:color="auto"/>
              </w:divBdr>
            </w:div>
            <w:div w:id="2089031119">
              <w:marLeft w:val="0"/>
              <w:marRight w:val="0"/>
              <w:marTop w:val="0"/>
              <w:marBottom w:val="0"/>
              <w:divBdr>
                <w:top w:val="none" w:sz="0" w:space="0" w:color="auto"/>
                <w:left w:val="none" w:sz="0" w:space="0" w:color="auto"/>
                <w:bottom w:val="none" w:sz="0" w:space="0" w:color="auto"/>
                <w:right w:val="none" w:sz="0" w:space="0" w:color="auto"/>
              </w:divBdr>
            </w:div>
            <w:div w:id="690760834">
              <w:marLeft w:val="0"/>
              <w:marRight w:val="0"/>
              <w:marTop w:val="0"/>
              <w:marBottom w:val="0"/>
              <w:divBdr>
                <w:top w:val="none" w:sz="0" w:space="0" w:color="auto"/>
                <w:left w:val="none" w:sz="0" w:space="0" w:color="auto"/>
                <w:bottom w:val="none" w:sz="0" w:space="0" w:color="auto"/>
                <w:right w:val="none" w:sz="0" w:space="0" w:color="auto"/>
              </w:divBdr>
            </w:div>
            <w:div w:id="1309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480">
      <w:bodyDiv w:val="1"/>
      <w:marLeft w:val="0"/>
      <w:marRight w:val="0"/>
      <w:marTop w:val="0"/>
      <w:marBottom w:val="0"/>
      <w:divBdr>
        <w:top w:val="none" w:sz="0" w:space="0" w:color="auto"/>
        <w:left w:val="none" w:sz="0" w:space="0" w:color="auto"/>
        <w:bottom w:val="none" w:sz="0" w:space="0" w:color="auto"/>
        <w:right w:val="none" w:sz="0" w:space="0" w:color="auto"/>
      </w:divBdr>
    </w:div>
    <w:div w:id="1281373633">
      <w:bodyDiv w:val="1"/>
      <w:marLeft w:val="0"/>
      <w:marRight w:val="0"/>
      <w:marTop w:val="0"/>
      <w:marBottom w:val="0"/>
      <w:divBdr>
        <w:top w:val="none" w:sz="0" w:space="0" w:color="auto"/>
        <w:left w:val="none" w:sz="0" w:space="0" w:color="auto"/>
        <w:bottom w:val="none" w:sz="0" w:space="0" w:color="auto"/>
        <w:right w:val="none" w:sz="0" w:space="0" w:color="auto"/>
      </w:divBdr>
    </w:div>
    <w:div w:id="1384064622">
      <w:bodyDiv w:val="1"/>
      <w:marLeft w:val="0"/>
      <w:marRight w:val="0"/>
      <w:marTop w:val="0"/>
      <w:marBottom w:val="0"/>
      <w:divBdr>
        <w:top w:val="none" w:sz="0" w:space="0" w:color="auto"/>
        <w:left w:val="none" w:sz="0" w:space="0" w:color="auto"/>
        <w:bottom w:val="none" w:sz="0" w:space="0" w:color="auto"/>
        <w:right w:val="none" w:sz="0" w:space="0" w:color="auto"/>
      </w:divBdr>
      <w:divsChild>
        <w:div w:id="933322791">
          <w:marLeft w:val="0"/>
          <w:marRight w:val="0"/>
          <w:marTop w:val="0"/>
          <w:marBottom w:val="0"/>
          <w:divBdr>
            <w:top w:val="none" w:sz="0" w:space="0" w:color="auto"/>
            <w:left w:val="none" w:sz="0" w:space="0" w:color="auto"/>
            <w:bottom w:val="none" w:sz="0" w:space="0" w:color="auto"/>
            <w:right w:val="none" w:sz="0" w:space="0" w:color="auto"/>
          </w:divBdr>
        </w:div>
      </w:divsChild>
    </w:div>
    <w:div w:id="1920169798">
      <w:bodyDiv w:val="1"/>
      <w:marLeft w:val="0"/>
      <w:marRight w:val="0"/>
      <w:marTop w:val="0"/>
      <w:marBottom w:val="0"/>
      <w:divBdr>
        <w:top w:val="none" w:sz="0" w:space="0" w:color="auto"/>
        <w:left w:val="none" w:sz="0" w:space="0" w:color="auto"/>
        <w:bottom w:val="none" w:sz="0" w:space="0" w:color="auto"/>
        <w:right w:val="none" w:sz="0" w:space="0" w:color="auto"/>
      </w:divBdr>
      <w:divsChild>
        <w:div w:id="64188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enmayxanh.com/kinh-nghiem-hay/tac-dung-cua-cac-che-do-gio-tren-may-lanh-588239" TargetMode="External"/><Relationship Id="rId18" Type="http://schemas.openxmlformats.org/officeDocument/2006/relationships/hyperlink" Target="https://cdn.tgdd.vn/Products/Images/2002/303868/may-lanh-panasonic-inverter-15-hp-cu-cs-xu12zkh-8-050623-053149.jpg" TargetMode="External"/><Relationship Id="rId3" Type="http://schemas.openxmlformats.org/officeDocument/2006/relationships/settings" Target="settings.xml"/><Relationship Id="rId21" Type="http://schemas.openxmlformats.org/officeDocument/2006/relationships/hyperlink" Target="https://www.dienmayxanh.com/kinh-nghiem-hay/che-do-lam-kho-tren-may-lanh-la-gi-948007" TargetMode="External"/><Relationship Id="rId7" Type="http://schemas.openxmlformats.org/officeDocument/2006/relationships/image" Target="media/image1.png"/><Relationship Id="rId12" Type="http://schemas.openxmlformats.org/officeDocument/2006/relationships/hyperlink" Target="https://www.dienmayxanh.com/kinh-nghiem-hay/cac-che-do-lam-lanh-nhanh-thuong-gap-tren-may-lanh-837183" TargetMode="External"/><Relationship Id="rId17" Type="http://schemas.openxmlformats.org/officeDocument/2006/relationships/hyperlink" Target="https://www.dienmayxanh.com/kinh-nghiem-hay/bo-loc-nanoe-g-tren-may-lanh-panasonic-80416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enmayxanh.com/kinh-nghiem-hay/cong-suat-tieu-thu-dien-toi-da-855107" TargetMode="External"/><Relationship Id="rId20" Type="http://schemas.openxmlformats.org/officeDocument/2006/relationships/hyperlink" Target="https://www.panasonic.com/vn/nanoe/all/verification/evide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enmayxanh.com/may-lanh-panasoni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ienmayxanh.com/kinh-nghiem-hay/nhung-cong-nghe-noi-bat-tren-may-lanh-panasonic-1242950" TargetMode="External"/><Relationship Id="rId23" Type="http://schemas.openxmlformats.org/officeDocument/2006/relationships/hyperlink" Target="https://www.dienmayxanh.com/may-lanh-co-wifi-chinh-bang-dien-thoai" TargetMode="External"/><Relationship Id="rId10" Type="http://schemas.openxmlformats.org/officeDocument/2006/relationships/hyperlink" Target="https://www.dienmayxanh.com/may-lanh"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dienmayxanh.com/may-lanh/panasonic-inverter-15-hp-cu-cs-xu12zkh-8" TargetMode="External"/><Relationship Id="rId14" Type="http://schemas.openxmlformats.org/officeDocument/2006/relationships/hyperlink" Target="https://www.dienmayxanh.com/may-lanh?g=may-lanh-inverter" TargetMode="External"/><Relationship Id="rId22" Type="http://schemas.openxmlformats.org/officeDocument/2006/relationships/hyperlink" Target="https://www.dienmayxanh.com/may-lanh?g=may-lanh-i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3</cp:revision>
  <dcterms:created xsi:type="dcterms:W3CDTF">2023-09-26T06:27:00Z</dcterms:created>
  <dcterms:modified xsi:type="dcterms:W3CDTF">2023-10-06T09:40:00Z</dcterms:modified>
</cp:coreProperties>
</file>