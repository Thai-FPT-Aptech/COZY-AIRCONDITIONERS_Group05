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E8BA5" w14:textId="303B569C" w:rsidR="00510629" w:rsidRDefault="000640C0">
      <w:r>
        <w:rPr>
          <w:noProof/>
        </w:rPr>
        <w:drawing>
          <wp:anchor distT="0" distB="0" distL="114300" distR="114300" simplePos="0" relativeHeight="251658240" behindDoc="1" locked="0" layoutInCell="1" allowOverlap="1" wp14:anchorId="1C2C9BB3" wp14:editId="6613403D">
            <wp:simplePos x="0" y="0"/>
            <wp:positionH relativeFrom="margin">
              <wp:posOffset>655320</wp:posOffset>
            </wp:positionH>
            <wp:positionV relativeFrom="paragraph">
              <wp:posOffset>-1341120</wp:posOffset>
            </wp:positionV>
            <wp:extent cx="4937760" cy="3289203"/>
            <wp:effectExtent l="0" t="0" r="0" b="6985"/>
            <wp:wrapNone/>
            <wp:docPr id="133631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7760" cy="32892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1A0154" w14:textId="77777777" w:rsidR="000640C0" w:rsidRPr="000640C0" w:rsidRDefault="000640C0" w:rsidP="000640C0"/>
    <w:p w14:paraId="55D505BB" w14:textId="77777777" w:rsidR="000640C0" w:rsidRPr="000640C0" w:rsidRDefault="000640C0" w:rsidP="000640C0"/>
    <w:p w14:paraId="716AE6EE" w14:textId="77777777" w:rsidR="000640C0" w:rsidRPr="000640C0" w:rsidRDefault="000640C0" w:rsidP="000640C0"/>
    <w:p w14:paraId="527A07E5" w14:textId="77777777" w:rsidR="000640C0" w:rsidRDefault="000640C0" w:rsidP="000640C0">
      <w:pPr>
        <w:spacing w:after="0" w:line="240" w:lineRule="auto"/>
      </w:pPr>
    </w:p>
    <w:p w14:paraId="0CE0AA57" w14:textId="77777777" w:rsidR="000640C0" w:rsidRDefault="000640C0" w:rsidP="000640C0">
      <w:pPr>
        <w:spacing w:after="0" w:line="240" w:lineRule="auto"/>
      </w:pPr>
    </w:p>
    <w:p w14:paraId="6BC07D2B" w14:textId="2E8DB189" w:rsidR="000640C0" w:rsidRPr="000640C0" w:rsidRDefault="000640C0" w:rsidP="000640C0">
      <w:pPr>
        <w:spacing w:after="0" w:line="240" w:lineRule="auto"/>
        <w:rPr>
          <w:rFonts w:ascii="Times New Roman" w:eastAsia="Times New Roman" w:hAnsi="Times New Roman" w:cs="Times New Roman"/>
          <w:kern w:val="0"/>
          <w:sz w:val="24"/>
          <w:szCs w:val="24"/>
          <w14:ligatures w14:val="none"/>
        </w:rPr>
      </w:pPr>
      <w:r w:rsidRPr="000640C0">
        <w:rPr>
          <w:rFonts w:ascii="Arial" w:eastAsia="Times New Roman" w:hAnsi="Arial" w:cs="Arial"/>
          <w:b/>
          <w:bCs/>
          <w:color w:val="D0021B"/>
          <w:kern w:val="0"/>
          <w:sz w:val="30"/>
          <w:szCs w:val="30"/>
          <w14:ligatures w14:val="none"/>
        </w:rPr>
        <w:t>10,740,000 VND</w:t>
      </w:r>
    </w:p>
    <w:p w14:paraId="528EBF19" w14:textId="77777777" w:rsidR="000640C0" w:rsidRPr="000640C0" w:rsidRDefault="000640C0" w:rsidP="000640C0">
      <w:pPr>
        <w:spacing w:after="0" w:line="240" w:lineRule="auto"/>
        <w:rPr>
          <w:rFonts w:ascii="Arial" w:eastAsia="Times New Roman" w:hAnsi="Arial" w:cs="Arial"/>
          <w:color w:val="333333"/>
          <w:kern w:val="0"/>
          <w:sz w:val="21"/>
          <w:szCs w:val="21"/>
          <w14:ligatures w14:val="none"/>
        </w:rPr>
      </w:pPr>
      <w:del w:id="0" w:author="Unknown">
        <w:r w:rsidRPr="000640C0">
          <w:rPr>
            <w:rFonts w:ascii="Arial" w:eastAsia="Times New Roman" w:hAnsi="Arial" w:cs="Arial"/>
            <w:color w:val="666666"/>
            <w:kern w:val="0"/>
            <w:sz w:val="21"/>
            <w:szCs w:val="21"/>
            <w14:ligatures w14:val="none"/>
          </w:rPr>
          <w:delText>11,390,000 VND</w:delText>
        </w:r>
      </w:del>
      <w:r w:rsidRPr="000640C0">
        <w:rPr>
          <w:rFonts w:ascii="Arial" w:eastAsia="Times New Roman" w:hAnsi="Arial" w:cs="Arial"/>
          <w:color w:val="333333"/>
          <w:kern w:val="0"/>
          <w:sz w:val="21"/>
          <w:szCs w:val="21"/>
          <w14:ligatures w14:val="none"/>
        </w:rPr>
        <w:t>(-5%)</w:t>
      </w:r>
    </w:p>
    <w:p w14:paraId="5A4FEBD9" w14:textId="77777777" w:rsidR="000640C0" w:rsidRPr="000640C0" w:rsidRDefault="000640C0" w:rsidP="000640C0">
      <w:pPr>
        <w:shd w:val="clear" w:color="auto" w:fill="FFFFFF"/>
        <w:spacing w:after="0" w:line="240" w:lineRule="auto"/>
        <w:rPr>
          <w:rFonts w:ascii="Arial" w:eastAsia="Times New Roman" w:hAnsi="Arial" w:cs="Arial"/>
          <w:b/>
          <w:bCs/>
          <w:color w:val="333333"/>
          <w:kern w:val="0"/>
          <w:sz w:val="36"/>
          <w:szCs w:val="36"/>
          <w14:ligatures w14:val="none"/>
        </w:rPr>
      </w:pPr>
      <w:r w:rsidRPr="000640C0">
        <w:rPr>
          <w:rFonts w:ascii="Arial" w:eastAsia="Times New Roman" w:hAnsi="Arial" w:cs="Arial"/>
          <w:b/>
          <w:bCs/>
          <w:color w:val="333333"/>
          <w:kern w:val="0"/>
          <w:sz w:val="36"/>
          <w:szCs w:val="36"/>
          <w14:ligatures w14:val="none"/>
        </w:rPr>
        <w:t>Technical specifications of Panasonic Inverter 1 HP CU/CS-PU9ZKH-8M air conditioner</w:t>
      </w:r>
    </w:p>
    <w:p w14:paraId="4717D7BF" w14:textId="77777777" w:rsidR="000640C0" w:rsidRPr="000640C0" w:rsidRDefault="000640C0" w:rsidP="000640C0">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Machine Type:</w:t>
      </w:r>
    </w:p>
    <w:p w14:paraId="78BC9426" w14:textId="77777777" w:rsidR="000640C0" w:rsidRPr="000640C0" w:rsidRDefault="000640C0" w:rsidP="000640C0">
      <w:pPr>
        <w:shd w:val="clear" w:color="auto" w:fill="F5F5F5"/>
        <w:spacing w:after="0" w:line="240" w:lineRule="auto"/>
        <w:ind w:left="720"/>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1 way (cooling only) With Inverter</w:t>
      </w:r>
    </w:p>
    <w:p w14:paraId="758C66DE" w14:textId="77777777" w:rsidR="000640C0" w:rsidRPr="000640C0" w:rsidRDefault="000640C0" w:rsidP="000640C0">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Cooling capacity:</w:t>
      </w:r>
    </w:p>
    <w:p w14:paraId="26535699" w14:textId="77777777" w:rsidR="000640C0" w:rsidRPr="000640C0" w:rsidRDefault="000640C0" w:rsidP="000640C0">
      <w:pPr>
        <w:shd w:val="clear" w:color="auto" w:fill="FFFFFF"/>
        <w:spacing w:after="0" w:line="240" w:lineRule="auto"/>
        <w:ind w:left="720"/>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1 HP - 9,040 BTU</w:t>
      </w:r>
    </w:p>
    <w:p w14:paraId="662E0079" w14:textId="77777777" w:rsidR="000640C0" w:rsidRPr="000640C0" w:rsidRDefault="000640C0" w:rsidP="000640C0">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Effective cooling range:</w:t>
      </w:r>
    </w:p>
    <w:p w14:paraId="0DD51A72" w14:textId="77777777" w:rsidR="000640C0" w:rsidRPr="000640C0" w:rsidRDefault="000640C0" w:rsidP="000640C0">
      <w:pPr>
        <w:shd w:val="clear" w:color="auto" w:fill="F5F5F5"/>
        <w:spacing w:after="0" w:line="240" w:lineRule="auto"/>
        <w:ind w:left="720"/>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Under 15m² (from 30 to 45m³)</w:t>
      </w:r>
    </w:p>
    <w:p w14:paraId="43643DE3" w14:textId="77777777" w:rsidR="000640C0" w:rsidRPr="000640C0" w:rsidRDefault="000640C0" w:rsidP="000640C0">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Dust filter, antibacterial, deodorant:</w:t>
      </w:r>
    </w:p>
    <w:p w14:paraId="77A70953" w14:textId="77777777" w:rsidR="000640C0" w:rsidRPr="000640C0" w:rsidRDefault="000640C0" w:rsidP="000640C0">
      <w:pPr>
        <w:shd w:val="clear" w:color="auto" w:fill="FFFFFF"/>
        <w:spacing w:after="0" w:line="240" w:lineRule="auto"/>
        <w:ind w:left="720"/>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Nanoe-G filters PM 2.5 fine dust</w:t>
      </w:r>
    </w:p>
    <w:p w14:paraId="5E1DA984" w14:textId="77777777" w:rsidR="000640C0" w:rsidRPr="000640C0" w:rsidRDefault="000640C0" w:rsidP="000640C0">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Power saving technology:</w:t>
      </w:r>
    </w:p>
    <w:p w14:paraId="32FD0A3D" w14:textId="77777777" w:rsidR="000640C0" w:rsidRPr="000640C0" w:rsidRDefault="000640C0" w:rsidP="000640C0">
      <w:pPr>
        <w:shd w:val="clear" w:color="auto" w:fill="F5F5F5"/>
        <w:spacing w:after="0" w:line="240" w:lineRule="auto"/>
        <w:ind w:left="720"/>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ECO integrates AI Inverter</w:t>
      </w:r>
    </w:p>
    <w:p w14:paraId="307EA578" w14:textId="77777777" w:rsidR="000640C0" w:rsidRPr="000640C0" w:rsidRDefault="000640C0" w:rsidP="000640C0">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Rapid cooling:</w:t>
      </w:r>
    </w:p>
    <w:p w14:paraId="059EC83C" w14:textId="77777777" w:rsidR="000640C0" w:rsidRPr="000640C0" w:rsidRDefault="000640C0" w:rsidP="000640C0">
      <w:pPr>
        <w:shd w:val="clear" w:color="auto" w:fill="FFFFFF"/>
        <w:spacing w:after="0" w:line="240" w:lineRule="auto"/>
        <w:ind w:left="720"/>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Powerful</w:t>
      </w:r>
    </w:p>
    <w:p w14:paraId="37745EE5" w14:textId="77777777" w:rsidR="000640C0" w:rsidRPr="000640C0" w:rsidRDefault="000640C0" w:rsidP="000640C0">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Utilities:</w:t>
      </w:r>
    </w:p>
    <w:p w14:paraId="06693A68" w14:textId="77777777" w:rsidR="000640C0" w:rsidRPr="000640C0" w:rsidRDefault="000640C0" w:rsidP="000640C0">
      <w:pPr>
        <w:shd w:val="clear" w:color="auto" w:fill="F5F5F5"/>
        <w:spacing w:after="0" w:line="240" w:lineRule="auto"/>
        <w:ind w:left="720"/>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Night sleep mode Sleep for the elderly and children Dehumidification function Self-diagnosis function BlueFin coating condenser prevents corrosion Super quiet operation Quiet on-off timer Automatically restarts when power is available</w:t>
      </w:r>
    </w:p>
    <w:p w14:paraId="0DF258A3" w14:textId="77777777" w:rsidR="000640C0" w:rsidRPr="000640C0" w:rsidRDefault="000640C0" w:rsidP="000640C0">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Power consumption:</w:t>
      </w:r>
    </w:p>
    <w:p w14:paraId="253F292D" w14:textId="77777777" w:rsidR="000640C0" w:rsidRPr="000640C0" w:rsidRDefault="000640C0" w:rsidP="000640C0">
      <w:pPr>
        <w:shd w:val="clear" w:color="auto" w:fill="FFFFFF"/>
        <w:spacing w:after="0" w:line="240" w:lineRule="auto"/>
        <w:ind w:left="720"/>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0.8 kW/h 5 stars (Energy efficiency 4.84)</w:t>
      </w:r>
    </w:p>
    <w:p w14:paraId="031B7386" w14:textId="77777777" w:rsidR="000640C0" w:rsidRPr="000640C0" w:rsidRDefault="000640C0" w:rsidP="000640C0">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Cooler:</w:t>
      </w:r>
    </w:p>
    <w:p w14:paraId="4F2B9CCB" w14:textId="77777777" w:rsidR="000640C0" w:rsidRPr="000640C0" w:rsidRDefault="000640C0" w:rsidP="000640C0">
      <w:pPr>
        <w:shd w:val="clear" w:color="auto" w:fill="F5F5F5"/>
        <w:spacing w:after="0" w:line="240" w:lineRule="auto"/>
        <w:ind w:left="720"/>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Length 77.9 cm - Height 29 cm - Thickness 20.9 cm - Weight 8 kg</w:t>
      </w:r>
    </w:p>
    <w:p w14:paraId="572AEBAB" w14:textId="77777777" w:rsidR="000640C0" w:rsidRPr="000640C0" w:rsidRDefault="000640C0" w:rsidP="000640C0">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Outdoor:</w:t>
      </w:r>
    </w:p>
    <w:p w14:paraId="249FDA63" w14:textId="77777777" w:rsidR="000640C0" w:rsidRPr="000640C0" w:rsidRDefault="000640C0" w:rsidP="000640C0">
      <w:pPr>
        <w:shd w:val="clear" w:color="auto" w:fill="FFFFFF"/>
        <w:spacing w:after="0" w:line="240" w:lineRule="auto"/>
        <w:ind w:left="720"/>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Length 72.7 cm - Height 51.1 cm - Thickness 26.6 cm - Weight 18 kg</w:t>
      </w:r>
    </w:p>
    <w:p w14:paraId="2C34FFC8" w14:textId="749B8CE2" w:rsidR="000640C0" w:rsidRPr="000640C0" w:rsidRDefault="000640C0" w:rsidP="000640C0">
      <w:pPr>
        <w:pStyle w:val="manu-info-popupcontenttitle"/>
        <w:pBdr>
          <w:bottom w:val="single" w:sz="6" w:space="0" w:color="CCCCCC"/>
        </w:pBdr>
        <w:spacing w:before="0" w:beforeAutospacing="0" w:after="0" w:afterAutospacing="0" w:line="450" w:lineRule="atLeast"/>
        <w:textAlignment w:val="center"/>
        <w:rPr>
          <w:rFonts w:ascii="Arial" w:hAnsi="Arial" w:cs="Arial"/>
          <w:color w:val="333333"/>
        </w:rPr>
      </w:pPr>
      <w:r w:rsidRPr="000640C0">
        <w:rPr>
          <w:rFonts w:ascii="Arial" w:hAnsi="Arial" w:cs="Arial"/>
          <w:color w:val="333333"/>
        </w:rPr>
        <w:br/>
        <w:t>Introducing the company </w:t>
      </w:r>
      <w:r w:rsidRPr="000640C0">
        <w:rPr>
          <w:rFonts w:ascii="Arial" w:hAnsi="Arial" w:cs="Arial"/>
          <w:noProof/>
          <w:color w:val="333333"/>
        </w:rPr>
        <w:drawing>
          <wp:inline distT="0" distB="0" distL="0" distR="0" wp14:anchorId="7C783FD0" wp14:editId="51E5B69D">
            <wp:extent cx="670560" cy="289560"/>
            <wp:effectExtent l="0" t="0" r="0" b="0"/>
            <wp:docPr id="1837590417" name="Picture 2" descr="Panas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ason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0560" cy="289560"/>
                    </a:xfrm>
                    <a:prstGeom prst="rect">
                      <a:avLst/>
                    </a:prstGeom>
                    <a:noFill/>
                    <a:ln>
                      <a:noFill/>
                    </a:ln>
                  </pic:spPr>
                </pic:pic>
              </a:graphicData>
            </a:graphic>
          </wp:inline>
        </w:drawing>
      </w:r>
    </w:p>
    <w:p w14:paraId="084560D2" w14:textId="77777777" w:rsidR="000640C0" w:rsidRPr="000640C0" w:rsidRDefault="000640C0" w:rsidP="000640C0">
      <w:pPr>
        <w:pStyle w:val="NormalWeb"/>
        <w:spacing w:before="0" w:beforeAutospacing="0" w:after="0" w:afterAutospacing="0"/>
        <w:rPr>
          <w:rFonts w:ascii="Arial" w:hAnsi="Arial" w:cs="Arial"/>
          <w:color w:val="333333"/>
        </w:rPr>
      </w:pPr>
      <w:r w:rsidRPr="000640C0">
        <w:rPr>
          <w:rFonts w:ascii="Arial" w:hAnsi="Arial" w:cs="Arial"/>
          <w:color w:val="333333"/>
        </w:rPr>
        <w:t>- Japanese brand.</w:t>
      </w:r>
      <w:r w:rsidRPr="000640C0">
        <w:rPr>
          <w:rFonts w:ascii="Arial" w:hAnsi="Arial" w:cs="Arial"/>
          <w:color w:val="333333"/>
        </w:rPr>
        <w:br/>
        <w:t>- Established in 1918. Panasonic entered the Vietnamese market very early, in the 1950s.</w:t>
      </w:r>
      <w:r w:rsidRPr="000640C0">
        <w:rPr>
          <w:rFonts w:ascii="Arial" w:hAnsi="Arial" w:cs="Arial"/>
          <w:color w:val="333333"/>
        </w:rPr>
        <w:br/>
        <w:t>- Panasonic is famous for its refrigerators, air conditioners, televisions and household appliances such as microwaves, fans, air conditioners. blender...</w:t>
      </w:r>
      <w:r w:rsidRPr="000640C0">
        <w:rPr>
          <w:rFonts w:ascii="Arial" w:hAnsi="Arial" w:cs="Arial"/>
          <w:color w:val="333333"/>
        </w:rPr>
        <w:br/>
        <w:t>- Panasonic products are famous for their high durability, energy saving, and beautiful designs.</w:t>
      </w:r>
    </w:p>
    <w:p w14:paraId="774062B9" w14:textId="77777777" w:rsidR="000640C0" w:rsidRPr="000640C0" w:rsidRDefault="00447034" w:rsidP="000640C0">
      <w:pPr>
        <w:shd w:val="clear" w:color="auto" w:fill="FFFFFF"/>
        <w:spacing w:after="0" w:line="420" w:lineRule="atLeast"/>
        <w:outlineLvl w:val="2"/>
        <w:rPr>
          <w:rFonts w:ascii="Arial" w:eastAsia="Times New Roman" w:hAnsi="Arial" w:cs="Arial"/>
          <w:b/>
          <w:bCs/>
          <w:color w:val="333333"/>
          <w:kern w:val="0"/>
          <w:sz w:val="30"/>
          <w:szCs w:val="30"/>
          <w14:ligatures w14:val="none"/>
        </w:rPr>
      </w:pPr>
      <w:hyperlink r:id="rId7" w:tgtFrame="_blank" w:tooltip="Detailed review of Panasonic Inverter 1 HP CU/CS-PU9ZKH-8 air conditioner" w:history="1">
        <w:r w:rsidR="000640C0" w:rsidRPr="000640C0">
          <w:rPr>
            <w:rFonts w:ascii="Arial" w:eastAsia="Times New Roman" w:hAnsi="Arial" w:cs="Arial"/>
            <w:b/>
            <w:bCs/>
            <w:color w:val="2F80ED"/>
            <w:kern w:val="0"/>
            <w:sz w:val="30"/>
            <w:szCs w:val="30"/>
            <w:u w:val="single"/>
            <w14:ligatures w14:val="none"/>
          </w:rPr>
          <w:t>Detailed review of Panasonic Inverter 1 HP CU/CS-PU9ZKH-8 air conditioner</w:t>
        </w:r>
      </w:hyperlink>
    </w:p>
    <w:p w14:paraId="7C1849AA" w14:textId="77777777" w:rsidR="000640C0" w:rsidRPr="000640C0" w:rsidRDefault="00447034" w:rsidP="000640C0">
      <w:pPr>
        <w:shd w:val="clear" w:color="auto" w:fill="FFFFFF"/>
        <w:spacing w:after="0" w:line="240" w:lineRule="auto"/>
        <w:rPr>
          <w:rFonts w:ascii="Arial" w:eastAsia="Times New Roman" w:hAnsi="Arial" w:cs="Arial"/>
          <w:color w:val="333333"/>
          <w:kern w:val="0"/>
          <w:sz w:val="24"/>
          <w:szCs w:val="24"/>
          <w14:ligatures w14:val="none"/>
        </w:rPr>
      </w:pPr>
      <w:hyperlink r:id="rId8" w:anchor="2-gia" w:tgtFrame="_blank" w:tooltip="See more Panasonic Inverter Air Conditioner 1 HP CU/CS-PU9ZKH-8" w:history="1">
        <w:r w:rsidR="000640C0" w:rsidRPr="000640C0">
          <w:rPr>
            <w:rFonts w:ascii="Arial" w:eastAsia="Times New Roman" w:hAnsi="Arial" w:cs="Arial"/>
            <w:b/>
            <w:bCs/>
            <w:i/>
            <w:iCs/>
            <w:color w:val="2F80ED"/>
            <w:kern w:val="0"/>
            <w:sz w:val="24"/>
            <w:szCs w:val="24"/>
            <w:u w:val="single"/>
            <w14:ligatures w14:val="none"/>
          </w:rPr>
          <w:t>Panasonic Inverter 1 HP CU/CS-PU9ZKH-8 air conditioner</w:t>
        </w:r>
      </w:hyperlink>
      <w:r w:rsidR="000640C0" w:rsidRPr="000640C0">
        <w:rPr>
          <w:rFonts w:ascii="Arial" w:eastAsia="Times New Roman" w:hAnsi="Arial" w:cs="Arial"/>
          <w:b/>
          <w:bCs/>
          <w:i/>
          <w:iCs/>
          <w:color w:val="333333"/>
          <w:kern w:val="0"/>
          <w:sz w:val="24"/>
          <w:szCs w:val="24"/>
          <w14:ligatures w14:val="none"/>
        </w:rPr>
        <w:t> can automatically adjust capacity to suit cooling time, to bring optimal electricity savings. Furthermore, the product also has the ability to quickly cool and filter dirt and bacteria up to 99% effectively, meeting user needs and providing better protection.</w:t>
      </w:r>
    </w:p>
    <w:p w14:paraId="4ACF05B4" w14:textId="77777777" w:rsidR="000640C0" w:rsidRPr="000640C0" w:rsidRDefault="000640C0" w:rsidP="000640C0">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0640C0">
        <w:rPr>
          <w:rFonts w:ascii="Arial" w:eastAsia="Times New Roman" w:hAnsi="Arial" w:cs="Arial"/>
          <w:b/>
          <w:bCs/>
          <w:color w:val="333333"/>
          <w:kern w:val="0"/>
          <w:sz w:val="30"/>
          <w:szCs w:val="30"/>
          <w14:ligatures w14:val="none"/>
        </w:rPr>
        <w:t>Design</w:t>
      </w:r>
    </w:p>
    <w:p w14:paraId="031AA97B" w14:textId="77777777" w:rsidR="000640C0" w:rsidRPr="000640C0" w:rsidRDefault="000640C0" w:rsidP="000640C0">
      <w:p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b/>
          <w:bCs/>
          <w:color w:val="333333"/>
          <w:kern w:val="0"/>
          <w:sz w:val="24"/>
          <w:szCs w:val="24"/>
          <w14:ligatures w14:val="none"/>
        </w:rPr>
        <w:t>Cooler:</w:t>
      </w:r>
    </w:p>
    <w:p w14:paraId="30E4740E" w14:textId="77777777" w:rsidR="000640C0" w:rsidRPr="000640C0" w:rsidRDefault="000640C0" w:rsidP="000640C0">
      <w:p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 The indoor unit is simply designed and has a white color scheme, thereby easily coordinating with other furniture in the room.</w:t>
      </w:r>
    </w:p>
    <w:p w14:paraId="4745028C" w14:textId="77777777" w:rsidR="000640C0" w:rsidRPr="000640C0" w:rsidRDefault="000640C0" w:rsidP="000640C0">
      <w:p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 The case is made of high quality plastic and has good durability. In particular, the lid of the machine is designed to be removable, making it easy for users to remove and install when cleaning </w:t>
      </w:r>
      <w:hyperlink r:id="rId9" w:tgtFrame="_blank" w:tooltip="see more air conditioning" w:history="1">
        <w:r w:rsidRPr="000640C0">
          <w:rPr>
            <w:rFonts w:ascii="Arial" w:eastAsia="Times New Roman" w:hAnsi="Arial" w:cs="Arial"/>
            <w:color w:val="2F80ED"/>
            <w:kern w:val="0"/>
            <w:sz w:val="24"/>
            <w:szCs w:val="24"/>
            <w:u w:val="single"/>
            <w14:ligatures w14:val="none"/>
          </w:rPr>
          <w:t>the air conditioner</w:t>
        </w:r>
      </w:hyperlink>
      <w:r w:rsidRPr="000640C0">
        <w:rPr>
          <w:rFonts w:ascii="Arial" w:eastAsia="Times New Roman" w:hAnsi="Arial" w:cs="Arial"/>
          <w:color w:val="333333"/>
          <w:kern w:val="0"/>
          <w:sz w:val="24"/>
          <w:szCs w:val="24"/>
          <w14:ligatures w14:val="none"/>
        </w:rPr>
        <w:t> .</w:t>
      </w:r>
    </w:p>
    <w:p w14:paraId="3D7F8DF3" w14:textId="77777777" w:rsidR="000640C0" w:rsidRPr="000640C0" w:rsidRDefault="000640C0" w:rsidP="000640C0">
      <w:p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b/>
          <w:bCs/>
          <w:color w:val="333333"/>
          <w:kern w:val="0"/>
          <w:sz w:val="24"/>
          <w:szCs w:val="24"/>
          <w14:ligatures w14:val="none"/>
        </w:rPr>
        <w:t>Outdoor:</w:t>
      </w:r>
    </w:p>
    <w:p w14:paraId="61757BFE" w14:textId="77777777" w:rsidR="000640C0" w:rsidRPr="000640C0" w:rsidRDefault="000640C0" w:rsidP="000640C0">
      <w:p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 The outdoor unit has a neat rectangular shape with a shell material </w:t>
      </w:r>
      <w:r w:rsidRPr="000640C0">
        <w:rPr>
          <w:rFonts w:ascii="Arial" w:eastAsia="Times New Roman" w:hAnsi="Arial" w:cs="Arial"/>
          <w:b/>
          <w:bCs/>
          <w:color w:val="333333"/>
          <w:kern w:val="0"/>
          <w:sz w:val="24"/>
          <w:szCs w:val="24"/>
          <w14:ligatures w14:val="none"/>
        </w:rPr>
        <w:t>that can withstand temperature, sun, rain and other factors</w:t>
      </w:r>
      <w:r w:rsidRPr="000640C0">
        <w:rPr>
          <w:rFonts w:ascii="Arial" w:eastAsia="Times New Roman" w:hAnsi="Arial" w:cs="Arial"/>
          <w:color w:val="333333"/>
          <w:kern w:val="0"/>
          <w:sz w:val="24"/>
          <w:szCs w:val="24"/>
          <w14:ligatures w14:val="none"/>
        </w:rPr>
        <w:t> in the installation environment.</w:t>
      </w:r>
    </w:p>
    <w:p w14:paraId="73229B82" w14:textId="77777777" w:rsidR="000640C0" w:rsidRPr="000640C0" w:rsidRDefault="000640C0" w:rsidP="000640C0">
      <w:p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 The radiator is made of </w:t>
      </w:r>
      <w:r w:rsidRPr="000640C0">
        <w:rPr>
          <w:rFonts w:ascii="Arial" w:eastAsia="Times New Roman" w:hAnsi="Arial" w:cs="Arial"/>
          <w:b/>
          <w:bCs/>
          <w:color w:val="333333"/>
          <w:kern w:val="0"/>
          <w:sz w:val="24"/>
          <w:szCs w:val="24"/>
          <w14:ligatures w14:val="none"/>
        </w:rPr>
        <w:t>aluminum material</w:t>
      </w:r>
      <w:r w:rsidRPr="000640C0">
        <w:rPr>
          <w:rFonts w:ascii="Arial" w:eastAsia="Times New Roman" w:hAnsi="Arial" w:cs="Arial"/>
          <w:color w:val="333333"/>
          <w:kern w:val="0"/>
          <w:sz w:val="24"/>
          <w:szCs w:val="24"/>
          <w14:ligatures w14:val="none"/>
        </w:rPr>
        <w:t> , has good durability, helping to prolong the life of the air conditioner throughout its operating time.</w:t>
      </w:r>
    </w:p>
    <w:p w14:paraId="11B4BB12" w14:textId="77777777" w:rsidR="000640C0" w:rsidRPr="000640C0" w:rsidRDefault="000640C0" w:rsidP="000640C0">
      <w:p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 Gas pipes are made of </w:t>
      </w:r>
      <w:r w:rsidRPr="000640C0">
        <w:rPr>
          <w:rFonts w:ascii="Arial" w:eastAsia="Times New Roman" w:hAnsi="Arial" w:cs="Arial"/>
          <w:b/>
          <w:bCs/>
          <w:color w:val="333333"/>
          <w:kern w:val="0"/>
          <w:sz w:val="24"/>
          <w:szCs w:val="24"/>
          <w14:ligatures w14:val="none"/>
        </w:rPr>
        <w:t>pure copper</w:t>
      </w:r>
      <w:r w:rsidRPr="000640C0">
        <w:rPr>
          <w:rFonts w:ascii="Arial" w:eastAsia="Times New Roman" w:hAnsi="Arial" w:cs="Arial"/>
          <w:color w:val="333333"/>
          <w:kern w:val="0"/>
          <w:sz w:val="24"/>
          <w:szCs w:val="24"/>
          <w14:ligatures w14:val="none"/>
        </w:rPr>
        <w:t> , capable of fast and stable heat transfer, while also providing high durability during use.</w:t>
      </w:r>
    </w:p>
    <w:p w14:paraId="25F5B9F7" w14:textId="77777777" w:rsidR="000640C0" w:rsidRPr="000640C0" w:rsidRDefault="000640C0" w:rsidP="000640C0">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0640C0">
        <w:rPr>
          <w:rFonts w:ascii="Arial" w:eastAsia="Times New Roman" w:hAnsi="Arial" w:cs="Arial"/>
          <w:b/>
          <w:bCs/>
          <w:color w:val="333333"/>
          <w:kern w:val="0"/>
          <w:sz w:val="30"/>
          <w:szCs w:val="30"/>
          <w14:ligatures w14:val="none"/>
        </w:rPr>
        <w:t>Refrigeration technology</w:t>
      </w:r>
    </w:p>
    <w:p w14:paraId="5EEBFE43" w14:textId="77777777" w:rsidR="000640C0" w:rsidRPr="000640C0" w:rsidRDefault="000640C0" w:rsidP="000640C0">
      <w:p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 The air conditioner has an operating capacity of </w:t>
      </w:r>
      <w:r w:rsidRPr="000640C0">
        <w:rPr>
          <w:rFonts w:ascii="Arial" w:eastAsia="Times New Roman" w:hAnsi="Arial" w:cs="Arial"/>
          <w:b/>
          <w:bCs/>
          <w:color w:val="333333"/>
          <w:kern w:val="0"/>
          <w:sz w:val="24"/>
          <w:szCs w:val="24"/>
          <w14:ligatures w14:val="none"/>
        </w:rPr>
        <w:t>1 HP</w:t>
      </w:r>
      <w:r w:rsidRPr="000640C0">
        <w:rPr>
          <w:rFonts w:ascii="Arial" w:eastAsia="Times New Roman" w:hAnsi="Arial" w:cs="Arial"/>
          <w:color w:val="333333"/>
          <w:kern w:val="0"/>
          <w:sz w:val="24"/>
          <w:szCs w:val="24"/>
          <w14:ligatures w14:val="none"/>
        </w:rPr>
        <w:t> , providing maximum cooling efficiency for rooms with an area of </w:t>
      </w:r>
      <w:r w:rsidRPr="000640C0">
        <w:rPr>
          <w:rFonts w:ascii="Arial" w:eastAsia="Times New Roman" w:hAnsi="Arial" w:cs="Arial"/>
          <w:b/>
          <w:bCs/>
          <w:color w:val="333333"/>
          <w:kern w:val="0"/>
          <w:sz w:val="24"/>
          <w:szCs w:val="24"/>
          <w14:ligatures w14:val="none"/>
        </w:rPr>
        <w:t>​​less than 15m²</w:t>
      </w:r>
      <w:r w:rsidRPr="000640C0">
        <w:rPr>
          <w:rFonts w:ascii="Arial" w:eastAsia="Times New Roman" w:hAnsi="Arial" w:cs="Arial"/>
          <w:color w:val="333333"/>
          <w:kern w:val="0"/>
          <w:sz w:val="24"/>
          <w:szCs w:val="24"/>
          <w14:ligatures w14:val="none"/>
        </w:rPr>
        <w:t> .</w:t>
      </w:r>
    </w:p>
    <w:p w14:paraId="1E863FC3" w14:textId="77777777" w:rsidR="000640C0" w:rsidRPr="000640C0" w:rsidRDefault="000640C0" w:rsidP="000640C0">
      <w:p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 </w:t>
      </w:r>
      <w:hyperlink r:id="rId10" w:anchor="powerful-panasonic" w:tgtFrame="_blank" w:tooltip="Powerful fast cooling mode" w:history="1">
        <w:r w:rsidRPr="000640C0">
          <w:rPr>
            <w:rFonts w:ascii="Arial" w:eastAsia="Times New Roman" w:hAnsi="Arial" w:cs="Arial"/>
            <w:color w:val="2F80ED"/>
            <w:kern w:val="0"/>
            <w:sz w:val="24"/>
            <w:szCs w:val="24"/>
            <w:u w:val="single"/>
            <w14:ligatures w14:val="none"/>
          </w:rPr>
          <w:t>Powerful fast cooling mode</w:t>
        </w:r>
      </w:hyperlink>
      <w:r w:rsidRPr="000640C0">
        <w:rPr>
          <w:rFonts w:ascii="Arial" w:eastAsia="Times New Roman" w:hAnsi="Arial" w:cs="Arial"/>
          <w:color w:val="333333"/>
          <w:kern w:val="0"/>
          <w:sz w:val="24"/>
          <w:szCs w:val="24"/>
          <w14:ligatures w14:val="none"/>
        </w:rPr>
        <w:t> : The air conditioner operates at maximum capacity after activating Powerful mode, helping the room temperature to quickly lower to the set temperature, giving a fast cooling speed of up to 18% </w:t>
      </w:r>
      <w:r w:rsidRPr="000640C0">
        <w:rPr>
          <w:rFonts w:ascii="Arial" w:eastAsia="Times New Roman" w:hAnsi="Arial" w:cs="Arial"/>
          <w:b/>
          <w:bCs/>
          <w:color w:val="333333"/>
          <w:kern w:val="0"/>
          <w:sz w:val="24"/>
          <w:szCs w:val="24"/>
          <w14:ligatures w14:val="none"/>
        </w:rPr>
        <w:t>.</w:t>
      </w:r>
      <w:r w:rsidRPr="000640C0">
        <w:rPr>
          <w:rFonts w:ascii="Arial" w:eastAsia="Times New Roman" w:hAnsi="Arial" w:cs="Arial"/>
          <w:color w:val="333333"/>
          <w:kern w:val="0"/>
          <w:sz w:val="24"/>
          <w:szCs w:val="24"/>
          <w14:ligatures w14:val="none"/>
        </w:rPr>
        <w:t> Compared to conventional air conditioners, users can feel cool air in the shortest possible time.</w:t>
      </w:r>
    </w:p>
    <w:p w14:paraId="1F48D324" w14:textId="77777777" w:rsidR="000640C0" w:rsidRPr="000640C0" w:rsidRDefault="000640C0" w:rsidP="000640C0">
      <w:p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 </w:t>
      </w:r>
      <w:r w:rsidRPr="000640C0">
        <w:rPr>
          <w:rFonts w:ascii="Arial" w:eastAsia="Times New Roman" w:hAnsi="Arial" w:cs="Arial"/>
          <w:b/>
          <w:bCs/>
          <w:color w:val="333333"/>
          <w:kern w:val="0"/>
          <w:sz w:val="24"/>
          <w:szCs w:val="24"/>
          <w14:ligatures w14:val="none"/>
        </w:rPr>
        <w:t>Night Sleep mode</w:t>
      </w:r>
      <w:r w:rsidRPr="000640C0">
        <w:rPr>
          <w:rFonts w:ascii="Arial" w:eastAsia="Times New Roman" w:hAnsi="Arial" w:cs="Arial"/>
          <w:color w:val="333333"/>
          <w:kern w:val="0"/>
          <w:sz w:val="24"/>
          <w:szCs w:val="24"/>
          <w14:ligatures w14:val="none"/>
        </w:rPr>
        <w:t> : This </w:t>
      </w:r>
      <w:hyperlink r:id="rId11" w:tgtFrame="_blank" w:tooltip="See more Panasonic 1 HP air conditioners" w:history="1">
        <w:r w:rsidRPr="000640C0">
          <w:rPr>
            <w:rFonts w:ascii="Arial" w:eastAsia="Times New Roman" w:hAnsi="Arial" w:cs="Arial"/>
            <w:color w:val="2F80ED"/>
            <w:kern w:val="0"/>
            <w:sz w:val="24"/>
            <w:szCs w:val="24"/>
            <w:u w:val="single"/>
            <w14:ligatures w14:val="none"/>
          </w:rPr>
          <w:t>Panasonic 1 HP air conditioner</w:t>
        </w:r>
      </w:hyperlink>
      <w:r w:rsidRPr="000640C0">
        <w:rPr>
          <w:rFonts w:ascii="Arial" w:eastAsia="Times New Roman" w:hAnsi="Arial" w:cs="Arial"/>
          <w:color w:val="333333"/>
          <w:kern w:val="0"/>
          <w:sz w:val="24"/>
          <w:szCs w:val="24"/>
          <w14:ligatures w14:val="none"/>
        </w:rPr>
        <w:t> will automatically increase the temperature at night, helping the room temperature not differ too much from the body temperature, thereby </w:t>
      </w:r>
      <w:r w:rsidRPr="000640C0">
        <w:rPr>
          <w:rFonts w:ascii="Arial" w:eastAsia="Times New Roman" w:hAnsi="Arial" w:cs="Arial"/>
          <w:b/>
          <w:bCs/>
          <w:color w:val="333333"/>
          <w:kern w:val="0"/>
          <w:sz w:val="24"/>
          <w:szCs w:val="24"/>
          <w14:ligatures w14:val="none"/>
        </w:rPr>
        <w:t>bringing comfort</w:t>
      </w:r>
      <w:r w:rsidRPr="000640C0">
        <w:rPr>
          <w:rFonts w:ascii="Arial" w:eastAsia="Times New Roman" w:hAnsi="Arial" w:cs="Arial"/>
          <w:color w:val="333333"/>
          <w:kern w:val="0"/>
          <w:sz w:val="24"/>
          <w:szCs w:val="24"/>
          <w14:ligatures w14:val="none"/>
        </w:rPr>
        <w:t> to the user. when sleeping all night as well as </w:t>
      </w:r>
      <w:r w:rsidRPr="000640C0">
        <w:rPr>
          <w:rFonts w:ascii="Arial" w:eastAsia="Times New Roman" w:hAnsi="Arial" w:cs="Arial"/>
          <w:b/>
          <w:bCs/>
          <w:color w:val="333333"/>
          <w:kern w:val="0"/>
          <w:sz w:val="24"/>
          <w:szCs w:val="24"/>
          <w14:ligatures w14:val="none"/>
        </w:rPr>
        <w:t>minimizing pain or cold</w:t>
      </w:r>
      <w:r w:rsidRPr="000640C0">
        <w:rPr>
          <w:rFonts w:ascii="Arial" w:eastAsia="Times New Roman" w:hAnsi="Arial" w:cs="Arial"/>
          <w:color w:val="333333"/>
          <w:kern w:val="0"/>
          <w:sz w:val="24"/>
          <w:szCs w:val="24"/>
          <w14:ligatures w14:val="none"/>
        </w:rPr>
        <w:t> when using air conditioning all night.</w:t>
      </w:r>
    </w:p>
    <w:p w14:paraId="28878A86" w14:textId="77777777" w:rsidR="000640C0" w:rsidRPr="000640C0" w:rsidRDefault="000640C0" w:rsidP="000640C0">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0640C0">
        <w:rPr>
          <w:rFonts w:ascii="Arial" w:eastAsia="Times New Roman" w:hAnsi="Arial" w:cs="Arial"/>
          <w:b/>
          <w:bCs/>
          <w:color w:val="333333"/>
          <w:kern w:val="0"/>
          <w:sz w:val="30"/>
          <w:szCs w:val="30"/>
          <w14:ligatures w14:val="none"/>
        </w:rPr>
        <w:t>Air blowing mechanism</w:t>
      </w:r>
    </w:p>
    <w:p w14:paraId="72DA0EA5" w14:textId="77777777" w:rsidR="000640C0" w:rsidRPr="000640C0" w:rsidRDefault="00447034" w:rsidP="000640C0">
      <w:pPr>
        <w:shd w:val="clear" w:color="auto" w:fill="FFFFFF"/>
        <w:spacing w:after="0" w:line="240" w:lineRule="auto"/>
        <w:rPr>
          <w:rFonts w:ascii="Arial" w:eastAsia="Times New Roman" w:hAnsi="Arial" w:cs="Arial"/>
          <w:color w:val="333333"/>
          <w:kern w:val="0"/>
          <w:sz w:val="24"/>
          <w:szCs w:val="24"/>
          <w14:ligatures w14:val="none"/>
        </w:rPr>
      </w:pPr>
      <w:hyperlink r:id="rId12" w:tgtFrame="_blank" w:tooltip="See more Panasonic Inverter air conditioners" w:history="1">
        <w:r w:rsidR="000640C0" w:rsidRPr="000640C0">
          <w:rPr>
            <w:rFonts w:ascii="Arial" w:eastAsia="Times New Roman" w:hAnsi="Arial" w:cs="Arial"/>
            <w:color w:val="2F80ED"/>
            <w:kern w:val="0"/>
            <w:sz w:val="24"/>
            <w:szCs w:val="24"/>
            <w:u w:val="single"/>
            <w14:ligatures w14:val="none"/>
          </w:rPr>
          <w:t>This Panasonic Inverter air conditioner</w:t>
        </w:r>
      </w:hyperlink>
      <w:r w:rsidR="000640C0" w:rsidRPr="000640C0">
        <w:rPr>
          <w:rFonts w:ascii="Arial" w:eastAsia="Times New Roman" w:hAnsi="Arial" w:cs="Arial"/>
          <w:color w:val="333333"/>
          <w:kern w:val="0"/>
          <w:sz w:val="24"/>
          <w:szCs w:val="24"/>
          <w14:ligatures w14:val="none"/>
        </w:rPr>
        <w:t> can control the air flaps </w:t>
      </w:r>
      <w:r w:rsidR="000640C0" w:rsidRPr="000640C0">
        <w:rPr>
          <w:rFonts w:ascii="Arial" w:eastAsia="Times New Roman" w:hAnsi="Arial" w:cs="Arial"/>
          <w:b/>
          <w:bCs/>
          <w:color w:val="333333"/>
          <w:kern w:val="0"/>
          <w:sz w:val="24"/>
          <w:szCs w:val="24"/>
          <w14:ligatures w14:val="none"/>
        </w:rPr>
        <w:t>up and down automatically</w:t>
      </w:r>
      <w:r w:rsidR="000640C0" w:rsidRPr="000640C0">
        <w:rPr>
          <w:rFonts w:ascii="Arial" w:eastAsia="Times New Roman" w:hAnsi="Arial" w:cs="Arial"/>
          <w:color w:val="333333"/>
          <w:kern w:val="0"/>
          <w:sz w:val="24"/>
          <w:szCs w:val="24"/>
          <w14:ligatures w14:val="none"/>
        </w:rPr>
        <w:t> , and left and right need to be adjusted manually. The cold air can thus be pushed throughout the room, giving an even cooling effect.</w:t>
      </w:r>
    </w:p>
    <w:p w14:paraId="788580FF" w14:textId="77777777" w:rsidR="000640C0" w:rsidRPr="000640C0" w:rsidRDefault="000640C0" w:rsidP="000640C0">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0640C0">
        <w:rPr>
          <w:rFonts w:ascii="Arial" w:eastAsia="Times New Roman" w:hAnsi="Arial" w:cs="Arial"/>
          <w:b/>
          <w:bCs/>
          <w:color w:val="333333"/>
          <w:kern w:val="0"/>
          <w:sz w:val="30"/>
          <w:szCs w:val="30"/>
          <w14:ligatures w14:val="none"/>
        </w:rPr>
        <w:t>Power saving technologies</w:t>
      </w:r>
    </w:p>
    <w:p w14:paraId="34B2AFF2" w14:textId="77777777" w:rsidR="000640C0" w:rsidRPr="000640C0" w:rsidRDefault="000640C0" w:rsidP="000640C0">
      <w:p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 Air conditioners have the ability to effectively save electricity thanks to equipped with Inverter technology.</w:t>
      </w:r>
    </w:p>
    <w:p w14:paraId="4614B3C0" w14:textId="77777777" w:rsidR="000640C0" w:rsidRPr="000640C0" w:rsidRDefault="000640C0" w:rsidP="000640C0">
      <w:p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 </w:t>
      </w:r>
      <w:hyperlink r:id="rId13" w:tgtFrame="_blank" w:tooltip="Inverter technology" w:history="1">
        <w:r w:rsidRPr="000640C0">
          <w:rPr>
            <w:rFonts w:ascii="Arial" w:eastAsia="Times New Roman" w:hAnsi="Arial" w:cs="Arial"/>
            <w:color w:val="2F80ED"/>
            <w:kern w:val="0"/>
            <w:sz w:val="24"/>
            <w:szCs w:val="24"/>
            <w:u w:val="single"/>
            <w14:ligatures w14:val="none"/>
          </w:rPr>
          <w:t>Inverter technology</w:t>
        </w:r>
      </w:hyperlink>
      <w:r w:rsidRPr="000640C0">
        <w:rPr>
          <w:rFonts w:ascii="Arial" w:eastAsia="Times New Roman" w:hAnsi="Arial" w:cs="Arial"/>
          <w:color w:val="333333"/>
          <w:kern w:val="0"/>
          <w:sz w:val="24"/>
          <w:szCs w:val="24"/>
          <w14:ligatures w14:val="none"/>
        </w:rPr>
        <w:t> : Controls compressor operation to ensure that a </w:t>
      </w:r>
      <w:r w:rsidRPr="000640C0">
        <w:rPr>
          <w:rFonts w:ascii="Arial" w:eastAsia="Times New Roman" w:hAnsi="Arial" w:cs="Arial"/>
          <w:b/>
          <w:bCs/>
          <w:color w:val="333333"/>
          <w:kern w:val="0"/>
          <w:sz w:val="24"/>
          <w:szCs w:val="24"/>
          <w14:ligatures w14:val="none"/>
        </w:rPr>
        <w:t>stable cold temperature is maintained</w:t>
      </w:r>
      <w:r w:rsidRPr="000640C0">
        <w:rPr>
          <w:rFonts w:ascii="Arial" w:eastAsia="Times New Roman" w:hAnsi="Arial" w:cs="Arial"/>
          <w:color w:val="333333"/>
          <w:kern w:val="0"/>
          <w:sz w:val="24"/>
          <w:szCs w:val="24"/>
          <w14:ligatures w14:val="none"/>
        </w:rPr>
        <w:t> inside the room, while also </w:t>
      </w:r>
      <w:r w:rsidRPr="000640C0">
        <w:rPr>
          <w:rFonts w:ascii="Arial" w:eastAsia="Times New Roman" w:hAnsi="Arial" w:cs="Arial"/>
          <w:b/>
          <w:bCs/>
          <w:color w:val="333333"/>
          <w:kern w:val="0"/>
          <w:sz w:val="24"/>
          <w:szCs w:val="24"/>
          <w14:ligatures w14:val="none"/>
        </w:rPr>
        <w:t>using electricity economically and minimizing the noise</w:t>
      </w:r>
      <w:r w:rsidRPr="000640C0">
        <w:rPr>
          <w:rFonts w:ascii="Arial" w:eastAsia="Times New Roman" w:hAnsi="Arial" w:cs="Arial"/>
          <w:color w:val="333333"/>
          <w:kern w:val="0"/>
          <w:sz w:val="24"/>
          <w:szCs w:val="24"/>
          <w14:ligatures w14:val="none"/>
        </w:rPr>
        <w:t> of the air conditioner during operation.</w:t>
      </w:r>
    </w:p>
    <w:p w14:paraId="2340A89D" w14:textId="77777777" w:rsidR="000640C0" w:rsidRPr="000640C0" w:rsidRDefault="000640C0" w:rsidP="000640C0">
      <w:p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lastRenderedPageBreak/>
        <w:t>- </w:t>
      </w:r>
      <w:hyperlink r:id="rId14" w:anchor="eco-tich-hop-AI" w:tgtFrame="_blank" w:tooltip="ECO mode integrates AI" w:history="1">
        <w:r w:rsidRPr="000640C0">
          <w:rPr>
            <w:rFonts w:ascii="Arial" w:eastAsia="Times New Roman" w:hAnsi="Arial" w:cs="Arial"/>
            <w:color w:val="2F80ED"/>
            <w:kern w:val="0"/>
            <w:sz w:val="24"/>
            <w:szCs w:val="24"/>
            <w:u w:val="single"/>
            <w14:ligatures w14:val="none"/>
          </w:rPr>
          <w:t>AI-integrated ECO mode</w:t>
        </w:r>
      </w:hyperlink>
      <w:r w:rsidRPr="000640C0">
        <w:rPr>
          <w:rFonts w:ascii="Arial" w:eastAsia="Times New Roman" w:hAnsi="Arial" w:cs="Arial"/>
          <w:color w:val="333333"/>
          <w:kern w:val="0"/>
          <w:sz w:val="24"/>
          <w:szCs w:val="24"/>
          <w14:ligatures w14:val="none"/>
        </w:rPr>
        <w:t> : ECO mode is integrated with AI artificial intelligence technology, allowing the air conditioner to automatically adjust operating capacity in accordance with the time it reaches the set temperature, thereby </w:t>
      </w:r>
      <w:r w:rsidRPr="000640C0">
        <w:rPr>
          <w:rFonts w:ascii="Arial" w:eastAsia="Times New Roman" w:hAnsi="Arial" w:cs="Arial"/>
          <w:b/>
          <w:bCs/>
          <w:color w:val="333333"/>
          <w:kern w:val="0"/>
          <w:sz w:val="24"/>
          <w:szCs w:val="24"/>
          <w14:ligatures w14:val="none"/>
        </w:rPr>
        <w:t>brings significant energy savings</w:t>
      </w:r>
      <w:r w:rsidRPr="000640C0">
        <w:rPr>
          <w:rFonts w:ascii="Arial" w:eastAsia="Times New Roman" w:hAnsi="Arial" w:cs="Arial"/>
          <w:color w:val="333333"/>
          <w:kern w:val="0"/>
          <w:sz w:val="24"/>
          <w:szCs w:val="24"/>
          <w14:ligatures w14:val="none"/>
        </w:rPr>
        <w:t> while still ensuring comfortable cooling efficiency for users.</w:t>
      </w:r>
    </w:p>
    <w:p w14:paraId="02915D0A" w14:textId="77777777" w:rsidR="000640C0" w:rsidRPr="000640C0" w:rsidRDefault="000640C0" w:rsidP="000640C0">
      <w:p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 </w:t>
      </w:r>
      <w:hyperlink r:id="rId15" w:tgtFrame="_blank" w:tooltip="See more Panasonic air conditioners" w:history="1">
        <w:r w:rsidRPr="000640C0">
          <w:rPr>
            <w:rFonts w:ascii="Arial" w:eastAsia="Times New Roman" w:hAnsi="Arial" w:cs="Arial"/>
            <w:color w:val="2F80ED"/>
            <w:kern w:val="0"/>
            <w:sz w:val="24"/>
            <w:szCs w:val="24"/>
            <w:u w:val="single"/>
            <w14:ligatures w14:val="none"/>
          </w:rPr>
          <w:t>Panasonic air conditioner</w:t>
        </w:r>
      </w:hyperlink>
      <w:r w:rsidRPr="000640C0">
        <w:rPr>
          <w:rFonts w:ascii="Arial" w:eastAsia="Times New Roman" w:hAnsi="Arial" w:cs="Arial"/>
          <w:color w:val="333333"/>
          <w:kern w:val="0"/>
          <w:sz w:val="24"/>
          <w:szCs w:val="24"/>
          <w14:ligatures w14:val="none"/>
        </w:rPr>
        <w:t> consumes about </w:t>
      </w:r>
      <w:hyperlink r:id="rId16" w:tgtFrame="_blank" w:tooltip="0.8 kW/h" w:history="1">
        <w:r w:rsidRPr="000640C0">
          <w:rPr>
            <w:rFonts w:ascii="Arial" w:eastAsia="Times New Roman" w:hAnsi="Arial" w:cs="Arial"/>
            <w:color w:val="2F80ED"/>
            <w:kern w:val="0"/>
            <w:sz w:val="24"/>
            <w:szCs w:val="24"/>
            <w:u w:val="single"/>
            <w14:ligatures w14:val="none"/>
          </w:rPr>
          <w:t>0.8 kW/h</w:t>
        </w:r>
      </w:hyperlink>
      <w:r w:rsidRPr="000640C0">
        <w:rPr>
          <w:rFonts w:ascii="Arial" w:eastAsia="Times New Roman" w:hAnsi="Arial" w:cs="Arial"/>
          <w:color w:val="333333"/>
          <w:kern w:val="0"/>
          <w:sz w:val="24"/>
          <w:szCs w:val="24"/>
          <w14:ligatures w14:val="none"/>
        </w:rPr>
        <w:t> of electricity , achieving </w:t>
      </w:r>
      <w:r w:rsidRPr="000640C0">
        <w:rPr>
          <w:rFonts w:ascii="Arial" w:eastAsia="Times New Roman" w:hAnsi="Arial" w:cs="Arial"/>
          <w:b/>
          <w:bCs/>
          <w:color w:val="333333"/>
          <w:kern w:val="0"/>
          <w:sz w:val="24"/>
          <w:szCs w:val="24"/>
          <w14:ligatures w14:val="none"/>
        </w:rPr>
        <w:t>5 stars</w:t>
      </w:r>
      <w:r w:rsidRPr="000640C0">
        <w:rPr>
          <w:rFonts w:ascii="Arial" w:eastAsia="Times New Roman" w:hAnsi="Arial" w:cs="Arial"/>
          <w:color w:val="333333"/>
          <w:kern w:val="0"/>
          <w:sz w:val="24"/>
          <w:szCs w:val="24"/>
          <w14:ligatures w14:val="none"/>
        </w:rPr>
        <w:t> on the energy label with </w:t>
      </w:r>
      <w:r w:rsidRPr="000640C0">
        <w:rPr>
          <w:rFonts w:ascii="Arial" w:eastAsia="Times New Roman" w:hAnsi="Arial" w:cs="Arial"/>
          <w:b/>
          <w:bCs/>
          <w:color w:val="333333"/>
          <w:kern w:val="0"/>
          <w:sz w:val="24"/>
          <w:szCs w:val="24"/>
          <w14:ligatures w14:val="none"/>
        </w:rPr>
        <w:t>an efficiency of 4.84</w:t>
      </w:r>
      <w:r w:rsidRPr="000640C0">
        <w:rPr>
          <w:rFonts w:ascii="Arial" w:eastAsia="Times New Roman" w:hAnsi="Arial" w:cs="Arial"/>
          <w:color w:val="333333"/>
          <w:kern w:val="0"/>
          <w:sz w:val="24"/>
          <w:szCs w:val="24"/>
          <w14:ligatures w14:val="none"/>
        </w:rPr>
        <w:t> .</w:t>
      </w:r>
    </w:p>
    <w:p w14:paraId="6479DEF0" w14:textId="77777777" w:rsidR="000640C0" w:rsidRPr="000640C0" w:rsidRDefault="000640C0" w:rsidP="000640C0">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0640C0">
        <w:rPr>
          <w:rFonts w:ascii="Arial" w:eastAsia="Times New Roman" w:hAnsi="Arial" w:cs="Arial"/>
          <w:b/>
          <w:bCs/>
          <w:color w:val="333333"/>
          <w:kern w:val="0"/>
          <w:sz w:val="30"/>
          <w:szCs w:val="30"/>
          <w14:ligatures w14:val="none"/>
        </w:rPr>
        <w:t>Air filtration ability - health</w:t>
      </w:r>
    </w:p>
    <w:p w14:paraId="326A9992" w14:textId="77777777" w:rsidR="000640C0" w:rsidRPr="000640C0" w:rsidRDefault="00447034" w:rsidP="000640C0">
      <w:pPr>
        <w:shd w:val="clear" w:color="auto" w:fill="FFFFFF"/>
        <w:spacing w:after="0" w:line="240" w:lineRule="auto"/>
        <w:rPr>
          <w:rFonts w:ascii="Arial" w:eastAsia="Times New Roman" w:hAnsi="Arial" w:cs="Arial"/>
          <w:color w:val="333333"/>
          <w:kern w:val="0"/>
          <w:sz w:val="24"/>
          <w:szCs w:val="24"/>
          <w14:ligatures w14:val="none"/>
        </w:rPr>
      </w:pPr>
      <w:hyperlink r:id="rId17" w:tgtFrame="_blank" w:tooltip="Nanoe-G technology filters PM 2.5 fine dust" w:history="1">
        <w:r w:rsidR="000640C0" w:rsidRPr="000640C0">
          <w:rPr>
            <w:rFonts w:ascii="Arial" w:eastAsia="Times New Roman" w:hAnsi="Arial" w:cs="Arial"/>
            <w:color w:val="2F80ED"/>
            <w:kern w:val="0"/>
            <w:sz w:val="24"/>
            <w:szCs w:val="24"/>
            <w:u w:val="single"/>
            <w14:ligatures w14:val="none"/>
          </w:rPr>
          <w:t>Nanoe-G technology filters PM 2.5 fine dust</w:t>
        </w:r>
      </w:hyperlink>
      <w:r w:rsidR="000640C0" w:rsidRPr="000640C0">
        <w:rPr>
          <w:rFonts w:ascii="Arial" w:eastAsia="Times New Roman" w:hAnsi="Arial" w:cs="Arial"/>
          <w:color w:val="333333"/>
          <w:kern w:val="0"/>
          <w:sz w:val="24"/>
          <w:szCs w:val="24"/>
          <w14:ligatures w14:val="none"/>
        </w:rPr>
        <w:t> : Releases a large number of negative ions - clinging to dust particles suspended in the air (including PM 2.5 fine dust particles), then follows the air current to bring them back. air conditioner air intake pipe. Here, they will be </w:t>
      </w:r>
      <w:r w:rsidR="000640C0" w:rsidRPr="000640C0">
        <w:rPr>
          <w:rFonts w:ascii="Arial" w:eastAsia="Times New Roman" w:hAnsi="Arial" w:cs="Arial"/>
          <w:b/>
          <w:bCs/>
          <w:color w:val="333333"/>
          <w:kern w:val="0"/>
          <w:sz w:val="24"/>
          <w:szCs w:val="24"/>
          <w14:ligatures w14:val="none"/>
        </w:rPr>
        <w:t>effectively removed up to 99%</w:t>
      </w:r>
      <w:r w:rsidR="000640C0" w:rsidRPr="000640C0">
        <w:rPr>
          <w:rFonts w:ascii="Arial" w:eastAsia="Times New Roman" w:hAnsi="Arial" w:cs="Arial"/>
          <w:color w:val="333333"/>
          <w:kern w:val="0"/>
          <w:sz w:val="24"/>
          <w:szCs w:val="24"/>
          <w14:ligatures w14:val="none"/>
        </w:rPr>
        <w:t> , thereby </w:t>
      </w:r>
      <w:r w:rsidR="000640C0" w:rsidRPr="000640C0">
        <w:rPr>
          <w:rFonts w:ascii="Arial" w:eastAsia="Times New Roman" w:hAnsi="Arial" w:cs="Arial"/>
          <w:b/>
          <w:bCs/>
          <w:color w:val="333333"/>
          <w:kern w:val="0"/>
          <w:sz w:val="24"/>
          <w:szCs w:val="24"/>
          <w14:ligatures w14:val="none"/>
        </w:rPr>
        <w:t>returning fresh and dust-free air</w:t>
      </w:r>
      <w:r w:rsidR="000640C0" w:rsidRPr="000640C0">
        <w:rPr>
          <w:rFonts w:ascii="Arial" w:eastAsia="Times New Roman" w:hAnsi="Arial" w:cs="Arial"/>
          <w:color w:val="333333"/>
          <w:kern w:val="0"/>
          <w:sz w:val="24"/>
          <w:szCs w:val="24"/>
          <w14:ligatures w14:val="none"/>
        </w:rPr>
        <w:t> to the room, optimally protecting the user's health.</w:t>
      </w:r>
    </w:p>
    <w:p w14:paraId="3E923D99" w14:textId="77777777" w:rsidR="000640C0" w:rsidRPr="000640C0" w:rsidRDefault="000640C0" w:rsidP="000640C0">
      <w:p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i/>
          <w:iCs/>
          <w:color w:val="333333"/>
          <w:kern w:val="0"/>
          <w:sz w:val="24"/>
          <w:szCs w:val="24"/>
          <w14:ligatures w14:val="none"/>
        </w:rPr>
        <w:t>*Video is for illustration purposes only</w:t>
      </w:r>
    </w:p>
    <w:p w14:paraId="0B51DBF8" w14:textId="77777777" w:rsidR="000640C0" w:rsidRPr="000640C0" w:rsidRDefault="000640C0" w:rsidP="000640C0">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0640C0">
        <w:rPr>
          <w:rFonts w:ascii="Arial" w:eastAsia="Times New Roman" w:hAnsi="Arial" w:cs="Arial"/>
          <w:b/>
          <w:bCs/>
          <w:color w:val="333333"/>
          <w:kern w:val="0"/>
          <w:sz w:val="30"/>
          <w:szCs w:val="30"/>
          <w14:ligatures w14:val="none"/>
        </w:rPr>
        <w:t>Utilities</w:t>
      </w:r>
    </w:p>
    <w:p w14:paraId="5E707436" w14:textId="77777777" w:rsidR="000640C0" w:rsidRPr="000640C0" w:rsidRDefault="000640C0" w:rsidP="000640C0">
      <w:p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 </w:t>
      </w:r>
      <w:r w:rsidRPr="000640C0">
        <w:rPr>
          <w:rFonts w:ascii="Arial" w:eastAsia="Times New Roman" w:hAnsi="Arial" w:cs="Arial"/>
          <w:b/>
          <w:bCs/>
          <w:color w:val="333333"/>
          <w:kern w:val="0"/>
          <w:sz w:val="24"/>
          <w:szCs w:val="24"/>
          <w14:ligatures w14:val="none"/>
        </w:rPr>
        <w:t>Dehumidifying function</w:t>
      </w:r>
      <w:r w:rsidRPr="000640C0">
        <w:rPr>
          <w:rFonts w:ascii="Arial" w:eastAsia="Times New Roman" w:hAnsi="Arial" w:cs="Arial"/>
          <w:color w:val="333333"/>
          <w:kern w:val="0"/>
          <w:sz w:val="24"/>
          <w:szCs w:val="24"/>
          <w14:ligatures w14:val="none"/>
        </w:rPr>
        <w:t> : Air conditioners have the ability to </w:t>
      </w:r>
      <w:r w:rsidRPr="000640C0">
        <w:rPr>
          <w:rFonts w:ascii="Arial" w:eastAsia="Times New Roman" w:hAnsi="Arial" w:cs="Arial"/>
          <w:b/>
          <w:bCs/>
          <w:color w:val="333333"/>
          <w:kern w:val="0"/>
          <w:sz w:val="24"/>
          <w:szCs w:val="24"/>
          <w14:ligatures w14:val="none"/>
        </w:rPr>
        <w:t>slightly dehumidify and help keep the room dry</w:t>
      </w:r>
      <w:r w:rsidRPr="000640C0">
        <w:rPr>
          <w:rFonts w:ascii="Arial" w:eastAsia="Times New Roman" w:hAnsi="Arial" w:cs="Arial"/>
          <w:color w:val="333333"/>
          <w:kern w:val="0"/>
          <w:sz w:val="24"/>
          <w:szCs w:val="24"/>
          <w14:ligatures w14:val="none"/>
        </w:rPr>
        <w:t> , creating a comfortable feeling for users on humid days caused by the weather.</w:t>
      </w:r>
    </w:p>
    <w:p w14:paraId="1B272186" w14:textId="77777777" w:rsidR="000640C0" w:rsidRPr="000640C0" w:rsidRDefault="000640C0" w:rsidP="000640C0">
      <w:p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 </w:t>
      </w:r>
      <w:r w:rsidRPr="000640C0">
        <w:rPr>
          <w:rFonts w:ascii="Arial" w:eastAsia="Times New Roman" w:hAnsi="Arial" w:cs="Arial"/>
          <w:b/>
          <w:bCs/>
          <w:color w:val="333333"/>
          <w:kern w:val="0"/>
          <w:sz w:val="24"/>
          <w:szCs w:val="24"/>
          <w14:ligatures w14:val="none"/>
        </w:rPr>
        <w:t>Self-diagnosis function</w:t>
      </w:r>
      <w:r w:rsidRPr="000640C0">
        <w:rPr>
          <w:rFonts w:ascii="Arial" w:eastAsia="Times New Roman" w:hAnsi="Arial" w:cs="Arial"/>
          <w:color w:val="333333"/>
          <w:kern w:val="0"/>
          <w:sz w:val="24"/>
          <w:szCs w:val="24"/>
          <w14:ligatures w14:val="none"/>
        </w:rPr>
        <w:t> : Helps users </w:t>
      </w:r>
      <w:r w:rsidRPr="000640C0">
        <w:rPr>
          <w:rFonts w:ascii="Arial" w:eastAsia="Times New Roman" w:hAnsi="Arial" w:cs="Arial"/>
          <w:b/>
          <w:bCs/>
          <w:color w:val="333333"/>
          <w:kern w:val="0"/>
          <w:sz w:val="24"/>
          <w:szCs w:val="24"/>
          <w14:ligatures w14:val="none"/>
        </w:rPr>
        <w:t>identify and fix errors quickly</w:t>
      </w:r>
      <w:r w:rsidRPr="000640C0">
        <w:rPr>
          <w:rFonts w:ascii="Arial" w:eastAsia="Times New Roman" w:hAnsi="Arial" w:cs="Arial"/>
          <w:color w:val="333333"/>
          <w:kern w:val="0"/>
          <w:sz w:val="24"/>
          <w:szCs w:val="24"/>
          <w14:ligatures w14:val="none"/>
        </w:rPr>
        <w:t> , so as not to interrupt the use of the air conditioner.</w:t>
      </w:r>
    </w:p>
    <w:p w14:paraId="473DC65B" w14:textId="77777777" w:rsidR="000640C0" w:rsidRPr="000640C0" w:rsidRDefault="000640C0" w:rsidP="000640C0">
      <w:p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 </w:t>
      </w:r>
      <w:hyperlink r:id="rId18" w:tgtFrame="_blank" w:tooltip="Super quiet operation" w:history="1">
        <w:r w:rsidRPr="000640C0">
          <w:rPr>
            <w:rFonts w:ascii="Arial" w:eastAsia="Times New Roman" w:hAnsi="Arial" w:cs="Arial"/>
            <w:color w:val="2F80ED"/>
            <w:kern w:val="0"/>
            <w:sz w:val="24"/>
            <w:szCs w:val="24"/>
            <w:u w:val="single"/>
            <w14:ligatures w14:val="none"/>
          </w:rPr>
          <w:t>Super quiet operation</w:t>
        </w:r>
      </w:hyperlink>
      <w:r w:rsidRPr="000640C0">
        <w:rPr>
          <w:rFonts w:ascii="Arial" w:eastAsia="Times New Roman" w:hAnsi="Arial" w:cs="Arial"/>
          <w:color w:val="333333"/>
          <w:kern w:val="0"/>
          <w:sz w:val="24"/>
          <w:szCs w:val="24"/>
          <w14:ligatures w14:val="none"/>
        </w:rPr>
        <w:t> : The engine will operate at the lowest speed, and the air conditioner will </w:t>
      </w:r>
      <w:r w:rsidRPr="000640C0">
        <w:rPr>
          <w:rFonts w:ascii="Arial" w:eastAsia="Times New Roman" w:hAnsi="Arial" w:cs="Arial"/>
          <w:b/>
          <w:bCs/>
          <w:color w:val="333333"/>
          <w:kern w:val="0"/>
          <w:sz w:val="24"/>
          <w:szCs w:val="24"/>
          <w14:ligatures w14:val="none"/>
        </w:rPr>
        <w:t>blow out a gentle airflow</w:t>
      </w:r>
      <w:r w:rsidRPr="000640C0">
        <w:rPr>
          <w:rFonts w:ascii="Arial" w:eastAsia="Times New Roman" w:hAnsi="Arial" w:cs="Arial"/>
          <w:color w:val="333333"/>
          <w:kern w:val="0"/>
          <w:sz w:val="24"/>
          <w:szCs w:val="24"/>
          <w14:ligatures w14:val="none"/>
        </w:rPr>
        <w:t> , helping users </w:t>
      </w:r>
      <w:r w:rsidRPr="000640C0">
        <w:rPr>
          <w:rFonts w:ascii="Arial" w:eastAsia="Times New Roman" w:hAnsi="Arial" w:cs="Arial"/>
          <w:b/>
          <w:bCs/>
          <w:color w:val="333333"/>
          <w:kern w:val="0"/>
          <w:sz w:val="24"/>
          <w:szCs w:val="24"/>
          <w14:ligatures w14:val="none"/>
        </w:rPr>
        <w:t>feel cool and comfortable</w:t>
      </w:r>
      <w:r w:rsidRPr="000640C0">
        <w:rPr>
          <w:rFonts w:ascii="Arial" w:eastAsia="Times New Roman" w:hAnsi="Arial" w:cs="Arial"/>
          <w:color w:val="333333"/>
          <w:kern w:val="0"/>
          <w:sz w:val="24"/>
          <w:szCs w:val="24"/>
          <w14:ligatures w14:val="none"/>
        </w:rPr>
        <w:t> in a quiet space, suitable for people. People who have difficulty falling asleep like children and the elderly.</w:t>
      </w:r>
    </w:p>
    <w:p w14:paraId="27EF5F23" w14:textId="77777777" w:rsidR="000640C0" w:rsidRPr="000640C0" w:rsidRDefault="000640C0" w:rsidP="000640C0">
      <w:p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color w:val="333333"/>
          <w:kern w:val="0"/>
          <w:sz w:val="24"/>
          <w:szCs w:val="24"/>
          <w14:ligatures w14:val="none"/>
        </w:rPr>
        <w:t>- </w:t>
      </w:r>
      <w:hyperlink r:id="rId19" w:anchor="tu-khoi-dong" w:tgtFrame="_blank" w:tooltip="Automatically restarts when power is restored" w:history="1">
        <w:r w:rsidRPr="000640C0">
          <w:rPr>
            <w:rFonts w:ascii="Arial" w:eastAsia="Times New Roman" w:hAnsi="Arial" w:cs="Arial"/>
            <w:color w:val="2F80ED"/>
            <w:kern w:val="0"/>
            <w:sz w:val="24"/>
            <w:szCs w:val="24"/>
            <w:u w:val="single"/>
            <w14:ligatures w14:val="none"/>
          </w:rPr>
          <w:t>Automatically restarts when there is power</w:t>
        </w:r>
      </w:hyperlink>
      <w:r w:rsidRPr="000640C0">
        <w:rPr>
          <w:rFonts w:ascii="Arial" w:eastAsia="Times New Roman" w:hAnsi="Arial" w:cs="Arial"/>
          <w:color w:val="333333"/>
          <w:kern w:val="0"/>
          <w:sz w:val="24"/>
          <w:szCs w:val="24"/>
          <w14:ligatures w14:val="none"/>
        </w:rPr>
        <w:t> : The air conditioner has the ability to </w:t>
      </w:r>
      <w:r w:rsidRPr="000640C0">
        <w:rPr>
          <w:rFonts w:ascii="Arial" w:eastAsia="Times New Roman" w:hAnsi="Arial" w:cs="Arial"/>
          <w:b/>
          <w:bCs/>
          <w:color w:val="333333"/>
          <w:kern w:val="0"/>
          <w:sz w:val="24"/>
          <w:szCs w:val="24"/>
          <w14:ligatures w14:val="none"/>
        </w:rPr>
        <w:t>automatically restart after a sudden power outage</w:t>
      </w:r>
      <w:r w:rsidRPr="000640C0">
        <w:rPr>
          <w:rFonts w:ascii="Arial" w:eastAsia="Times New Roman" w:hAnsi="Arial" w:cs="Arial"/>
          <w:color w:val="333333"/>
          <w:kern w:val="0"/>
          <w:sz w:val="24"/>
          <w:szCs w:val="24"/>
          <w14:ligatures w14:val="none"/>
        </w:rPr>
        <w:t> , without the user having to reset the machine's operating mode afterward.</w:t>
      </w:r>
    </w:p>
    <w:p w14:paraId="0722D243" w14:textId="77777777" w:rsidR="000640C0" w:rsidRPr="000640C0" w:rsidRDefault="000640C0" w:rsidP="000640C0">
      <w:pPr>
        <w:shd w:val="clear" w:color="auto" w:fill="FFFFFF"/>
        <w:spacing w:after="0" w:line="240" w:lineRule="auto"/>
        <w:rPr>
          <w:rFonts w:ascii="Arial" w:eastAsia="Times New Roman" w:hAnsi="Arial" w:cs="Arial"/>
          <w:color w:val="333333"/>
          <w:kern w:val="0"/>
          <w:sz w:val="24"/>
          <w:szCs w:val="24"/>
          <w14:ligatures w14:val="none"/>
        </w:rPr>
      </w:pPr>
      <w:r w:rsidRPr="000640C0">
        <w:rPr>
          <w:rFonts w:ascii="Arial" w:eastAsia="Times New Roman" w:hAnsi="Arial" w:cs="Arial"/>
          <w:i/>
          <w:iCs/>
          <w:color w:val="333333"/>
          <w:kern w:val="0"/>
          <w:sz w:val="24"/>
          <w:szCs w:val="24"/>
          <w14:ligatures w14:val="none"/>
        </w:rPr>
        <w:t>In short, the Panasonic Inverter 1 HP CU/CS-PU9ZKH-8 air conditioner has the ability to filter dust and bacteria up to 99% effectively, contributing to better respiratory health protection for users. Not only that, the air conditioner has the ability to cool quickly, operate super smoothly, restart automatically when there is power and dehumidify for user convenience.</w:t>
      </w:r>
    </w:p>
    <w:p w14:paraId="69D7BFA7" w14:textId="77777777" w:rsidR="000640C0" w:rsidRPr="000640C0" w:rsidRDefault="000640C0" w:rsidP="000640C0"/>
    <w:sectPr w:rsidR="000640C0" w:rsidRPr="00064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C059F"/>
    <w:multiLevelType w:val="multilevel"/>
    <w:tmpl w:val="895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665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C0"/>
    <w:rsid w:val="000640C0"/>
    <w:rsid w:val="00447034"/>
    <w:rsid w:val="00510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310A"/>
  <w15:chartTrackingRefBased/>
  <w15:docId w15:val="{064E1F01-9EE8-461C-801D-097C768E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40C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40C0"/>
    <w:rPr>
      <w:b/>
      <w:bCs/>
    </w:rPr>
  </w:style>
  <w:style w:type="paragraph" w:customStyle="1" w:styleId="parametertitle">
    <w:name w:val="parameter__title"/>
    <w:basedOn w:val="Normal"/>
    <w:rsid w:val="000640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left">
    <w:name w:val="lileft"/>
    <w:basedOn w:val="Normal"/>
    <w:rsid w:val="000640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0640C0"/>
  </w:style>
  <w:style w:type="paragraph" w:customStyle="1" w:styleId="manu-info-popupcontenttitle">
    <w:name w:val="manu-info-popup__content__title"/>
    <w:basedOn w:val="Normal"/>
    <w:rsid w:val="000640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640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0640C0"/>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0640C0"/>
    <w:rPr>
      <w:color w:val="0000FF"/>
      <w:u w:val="single"/>
    </w:rPr>
  </w:style>
  <w:style w:type="character" w:styleId="Emphasis">
    <w:name w:val="Emphasis"/>
    <w:basedOn w:val="DefaultParagraphFont"/>
    <w:uiPriority w:val="20"/>
    <w:qFormat/>
    <w:rsid w:val="000640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238974">
      <w:bodyDiv w:val="1"/>
      <w:marLeft w:val="0"/>
      <w:marRight w:val="0"/>
      <w:marTop w:val="0"/>
      <w:marBottom w:val="0"/>
      <w:divBdr>
        <w:top w:val="none" w:sz="0" w:space="0" w:color="auto"/>
        <w:left w:val="none" w:sz="0" w:space="0" w:color="auto"/>
        <w:bottom w:val="none" w:sz="0" w:space="0" w:color="auto"/>
        <w:right w:val="none" w:sz="0" w:space="0" w:color="auto"/>
      </w:divBdr>
      <w:divsChild>
        <w:div w:id="2108694041">
          <w:marLeft w:val="0"/>
          <w:marRight w:val="0"/>
          <w:marTop w:val="0"/>
          <w:marBottom w:val="0"/>
          <w:divBdr>
            <w:top w:val="none" w:sz="0" w:space="0" w:color="auto"/>
            <w:left w:val="none" w:sz="0" w:space="0" w:color="auto"/>
            <w:bottom w:val="none" w:sz="0" w:space="0" w:color="auto"/>
            <w:right w:val="none" w:sz="0" w:space="0" w:color="auto"/>
          </w:divBdr>
        </w:div>
      </w:divsChild>
    </w:div>
    <w:div w:id="1585726342">
      <w:bodyDiv w:val="1"/>
      <w:marLeft w:val="0"/>
      <w:marRight w:val="0"/>
      <w:marTop w:val="0"/>
      <w:marBottom w:val="0"/>
      <w:divBdr>
        <w:top w:val="none" w:sz="0" w:space="0" w:color="auto"/>
        <w:left w:val="none" w:sz="0" w:space="0" w:color="auto"/>
        <w:bottom w:val="none" w:sz="0" w:space="0" w:color="auto"/>
        <w:right w:val="none" w:sz="0" w:space="0" w:color="auto"/>
      </w:divBdr>
    </w:div>
    <w:div w:id="1589078374">
      <w:bodyDiv w:val="1"/>
      <w:marLeft w:val="0"/>
      <w:marRight w:val="0"/>
      <w:marTop w:val="0"/>
      <w:marBottom w:val="0"/>
      <w:divBdr>
        <w:top w:val="none" w:sz="0" w:space="0" w:color="auto"/>
        <w:left w:val="none" w:sz="0" w:space="0" w:color="auto"/>
        <w:bottom w:val="none" w:sz="0" w:space="0" w:color="auto"/>
        <w:right w:val="none" w:sz="0" w:space="0" w:color="auto"/>
      </w:divBdr>
      <w:divsChild>
        <w:div w:id="1883908028">
          <w:marLeft w:val="0"/>
          <w:marRight w:val="0"/>
          <w:marTop w:val="0"/>
          <w:marBottom w:val="0"/>
          <w:divBdr>
            <w:top w:val="none" w:sz="0" w:space="0" w:color="auto"/>
            <w:left w:val="none" w:sz="0" w:space="0" w:color="auto"/>
            <w:bottom w:val="none" w:sz="0" w:space="0" w:color="auto"/>
            <w:right w:val="none" w:sz="0" w:space="0" w:color="auto"/>
          </w:divBdr>
          <w:divsChild>
            <w:div w:id="15549891">
              <w:marLeft w:val="0"/>
              <w:marRight w:val="0"/>
              <w:marTop w:val="0"/>
              <w:marBottom w:val="0"/>
              <w:divBdr>
                <w:top w:val="none" w:sz="0" w:space="0" w:color="auto"/>
                <w:left w:val="none" w:sz="0" w:space="0" w:color="auto"/>
                <w:bottom w:val="none" w:sz="0" w:space="0" w:color="auto"/>
                <w:right w:val="none" w:sz="0" w:space="0" w:color="auto"/>
              </w:divBdr>
            </w:div>
            <w:div w:id="1861045421">
              <w:marLeft w:val="0"/>
              <w:marRight w:val="0"/>
              <w:marTop w:val="0"/>
              <w:marBottom w:val="0"/>
              <w:divBdr>
                <w:top w:val="none" w:sz="0" w:space="0" w:color="auto"/>
                <w:left w:val="none" w:sz="0" w:space="0" w:color="auto"/>
                <w:bottom w:val="none" w:sz="0" w:space="0" w:color="auto"/>
                <w:right w:val="none" w:sz="0" w:space="0" w:color="auto"/>
              </w:divBdr>
            </w:div>
            <w:div w:id="893395125">
              <w:marLeft w:val="0"/>
              <w:marRight w:val="0"/>
              <w:marTop w:val="0"/>
              <w:marBottom w:val="0"/>
              <w:divBdr>
                <w:top w:val="none" w:sz="0" w:space="0" w:color="auto"/>
                <w:left w:val="none" w:sz="0" w:space="0" w:color="auto"/>
                <w:bottom w:val="none" w:sz="0" w:space="0" w:color="auto"/>
                <w:right w:val="none" w:sz="0" w:space="0" w:color="auto"/>
              </w:divBdr>
            </w:div>
            <w:div w:id="1651327315">
              <w:marLeft w:val="0"/>
              <w:marRight w:val="0"/>
              <w:marTop w:val="0"/>
              <w:marBottom w:val="0"/>
              <w:divBdr>
                <w:top w:val="none" w:sz="0" w:space="0" w:color="auto"/>
                <w:left w:val="none" w:sz="0" w:space="0" w:color="auto"/>
                <w:bottom w:val="none" w:sz="0" w:space="0" w:color="auto"/>
                <w:right w:val="none" w:sz="0" w:space="0" w:color="auto"/>
              </w:divBdr>
            </w:div>
            <w:div w:id="665518887">
              <w:marLeft w:val="0"/>
              <w:marRight w:val="0"/>
              <w:marTop w:val="0"/>
              <w:marBottom w:val="0"/>
              <w:divBdr>
                <w:top w:val="none" w:sz="0" w:space="0" w:color="auto"/>
                <w:left w:val="none" w:sz="0" w:space="0" w:color="auto"/>
                <w:bottom w:val="none" w:sz="0" w:space="0" w:color="auto"/>
                <w:right w:val="none" w:sz="0" w:space="0" w:color="auto"/>
              </w:divBdr>
            </w:div>
            <w:div w:id="23676522">
              <w:marLeft w:val="0"/>
              <w:marRight w:val="0"/>
              <w:marTop w:val="0"/>
              <w:marBottom w:val="0"/>
              <w:divBdr>
                <w:top w:val="none" w:sz="0" w:space="0" w:color="auto"/>
                <w:left w:val="none" w:sz="0" w:space="0" w:color="auto"/>
                <w:bottom w:val="none" w:sz="0" w:space="0" w:color="auto"/>
                <w:right w:val="none" w:sz="0" w:space="0" w:color="auto"/>
              </w:divBdr>
            </w:div>
            <w:div w:id="1587349030">
              <w:marLeft w:val="0"/>
              <w:marRight w:val="0"/>
              <w:marTop w:val="0"/>
              <w:marBottom w:val="0"/>
              <w:divBdr>
                <w:top w:val="none" w:sz="0" w:space="0" w:color="auto"/>
                <w:left w:val="none" w:sz="0" w:space="0" w:color="auto"/>
                <w:bottom w:val="none" w:sz="0" w:space="0" w:color="auto"/>
                <w:right w:val="none" w:sz="0" w:space="0" w:color="auto"/>
              </w:divBdr>
            </w:div>
            <w:div w:id="1848447080">
              <w:marLeft w:val="0"/>
              <w:marRight w:val="0"/>
              <w:marTop w:val="0"/>
              <w:marBottom w:val="0"/>
              <w:divBdr>
                <w:top w:val="none" w:sz="0" w:space="0" w:color="auto"/>
                <w:left w:val="none" w:sz="0" w:space="0" w:color="auto"/>
                <w:bottom w:val="none" w:sz="0" w:space="0" w:color="auto"/>
                <w:right w:val="none" w:sz="0" w:space="0" w:color="auto"/>
              </w:divBdr>
            </w:div>
            <w:div w:id="1851794932">
              <w:marLeft w:val="0"/>
              <w:marRight w:val="0"/>
              <w:marTop w:val="0"/>
              <w:marBottom w:val="0"/>
              <w:divBdr>
                <w:top w:val="none" w:sz="0" w:space="0" w:color="auto"/>
                <w:left w:val="none" w:sz="0" w:space="0" w:color="auto"/>
                <w:bottom w:val="none" w:sz="0" w:space="0" w:color="auto"/>
                <w:right w:val="none" w:sz="0" w:space="0" w:color="auto"/>
              </w:divBdr>
            </w:div>
            <w:div w:id="2818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0582">
      <w:bodyDiv w:val="1"/>
      <w:marLeft w:val="0"/>
      <w:marRight w:val="0"/>
      <w:marTop w:val="0"/>
      <w:marBottom w:val="0"/>
      <w:divBdr>
        <w:top w:val="none" w:sz="0" w:space="0" w:color="auto"/>
        <w:left w:val="none" w:sz="0" w:space="0" w:color="auto"/>
        <w:bottom w:val="none" w:sz="0" w:space="0" w:color="auto"/>
        <w:right w:val="none" w:sz="0" w:space="0" w:color="auto"/>
      </w:divBdr>
      <w:divsChild>
        <w:div w:id="1580217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enmayxanh.com/may-lanh/panasonic-inverter-1-hp-cu-cs-pu9zkh-8" TargetMode="External"/><Relationship Id="rId13" Type="http://schemas.openxmlformats.org/officeDocument/2006/relationships/hyperlink" Target="https://www.dienmayxanh.com/may-lanh?g=may-lanh-inverter" TargetMode="External"/><Relationship Id="rId18" Type="http://schemas.openxmlformats.org/officeDocument/2006/relationships/hyperlink" Target="https://www.dienmayxanh.com/may-lanh-hoat-dong-sieu-em-qui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ienmayxanh.com/kinh-nghiem-hay/danh-gia-chi-tiet-may-lanh-panasonic-inverter-1-hp-1539222" TargetMode="External"/><Relationship Id="rId12" Type="http://schemas.openxmlformats.org/officeDocument/2006/relationships/hyperlink" Target="https://https/www.dienmayxanh.com/may-lanh-panasonic?g=may-lanh-inverter" TargetMode="External"/><Relationship Id="rId17" Type="http://schemas.openxmlformats.org/officeDocument/2006/relationships/hyperlink" Target="https://www.dienmayxanh.com/kinh-nghiem-hay/bo-loc-nanoe-g-tren-may-lanh-panasonic-804161" TargetMode="External"/><Relationship Id="rId2" Type="http://schemas.openxmlformats.org/officeDocument/2006/relationships/styles" Target="styles.xml"/><Relationship Id="rId16" Type="http://schemas.openxmlformats.org/officeDocument/2006/relationships/hyperlink" Target="https://www.dienmayxanh.com/kinh-nghiem-hay/cong-suat-tieu-thu-dien-toi-da-85510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ienmayxanh.com/may-lanh-panasonic?g=1-hp" TargetMode="External"/><Relationship Id="rId5" Type="http://schemas.openxmlformats.org/officeDocument/2006/relationships/image" Target="media/image1.png"/><Relationship Id="rId15" Type="http://schemas.openxmlformats.org/officeDocument/2006/relationships/hyperlink" Target="https://www.dienmayxanh.com/may-lanh-panasonic" TargetMode="External"/><Relationship Id="rId10" Type="http://schemas.openxmlformats.org/officeDocument/2006/relationships/hyperlink" Target="https://www.dienmayxanh.com/kinh-nghiem-hay/cac-che-do-lam-lanh-nhanh-thuong-gap-tren-may-lanh-837183" TargetMode="External"/><Relationship Id="rId19" Type="http://schemas.openxmlformats.org/officeDocument/2006/relationships/hyperlink" Target="https://www.dienmayxanh.com/kinh-nghiem-hay/cac-che-do-thuong-thay-tren-may-lanh-795107" TargetMode="External"/><Relationship Id="rId4" Type="http://schemas.openxmlformats.org/officeDocument/2006/relationships/webSettings" Target="webSettings.xml"/><Relationship Id="rId9" Type="http://schemas.openxmlformats.org/officeDocument/2006/relationships/hyperlink" Target="https://www.dienmayxanh.com/may-lanh" TargetMode="External"/><Relationship Id="rId14" Type="http://schemas.openxmlformats.org/officeDocument/2006/relationships/hyperlink" Target="https://www.dienmayxanh.com/kinh-nghiem-hay/nhung-cong-nghe-noi-bat-tren-may-lanh-panasonic-12429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2</cp:revision>
  <dcterms:created xsi:type="dcterms:W3CDTF">2023-10-06T14:00:00Z</dcterms:created>
  <dcterms:modified xsi:type="dcterms:W3CDTF">2023-10-06T14:00:00Z</dcterms:modified>
</cp:coreProperties>
</file>