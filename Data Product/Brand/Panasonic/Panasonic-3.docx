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D0B91" w14:textId="4B13D1AC" w:rsidR="00510629" w:rsidRDefault="0053146F">
      <w:r>
        <w:rPr>
          <w:noProof/>
        </w:rPr>
        <w:drawing>
          <wp:anchor distT="0" distB="0" distL="114300" distR="114300" simplePos="0" relativeHeight="251658240" behindDoc="1" locked="0" layoutInCell="1" allowOverlap="1" wp14:anchorId="7AEB0F86" wp14:editId="7FFA374E">
            <wp:simplePos x="0" y="0"/>
            <wp:positionH relativeFrom="margin">
              <wp:posOffset>723900</wp:posOffset>
            </wp:positionH>
            <wp:positionV relativeFrom="paragraph">
              <wp:posOffset>-1282700</wp:posOffset>
            </wp:positionV>
            <wp:extent cx="4889500" cy="3257933"/>
            <wp:effectExtent l="0" t="0" r="6350" b="0"/>
            <wp:wrapNone/>
            <wp:docPr id="796193580" name="Picture 1" descr="Máy lạnh Panasonic Inverter 1.5 HP CU/CS-PU12ZKH-8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lạnh Panasonic Inverter 1.5 HP CU/CS-PU12ZKH-8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89500" cy="32579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3226D8" w14:textId="7C47018F" w:rsidR="0053146F" w:rsidRDefault="0053146F"/>
    <w:p w14:paraId="3CC09661" w14:textId="537F4139" w:rsidR="0053146F" w:rsidRDefault="0053146F"/>
    <w:p w14:paraId="4EE2625F" w14:textId="20AB5630" w:rsidR="0053146F" w:rsidRDefault="0053146F"/>
    <w:p w14:paraId="2914C0F5" w14:textId="014DC4AE" w:rsidR="0053146F" w:rsidRDefault="0053146F"/>
    <w:p w14:paraId="79080399" w14:textId="77777777" w:rsidR="006A7CA5" w:rsidRPr="006A7CA5" w:rsidRDefault="006A7CA5" w:rsidP="006A7CA5">
      <w:pPr>
        <w:spacing w:after="0" w:line="240" w:lineRule="auto"/>
        <w:rPr>
          <w:rFonts w:ascii="Times New Roman" w:eastAsia="Times New Roman" w:hAnsi="Times New Roman" w:cs="Times New Roman"/>
          <w:kern w:val="0"/>
          <w:sz w:val="24"/>
          <w:szCs w:val="24"/>
          <w14:ligatures w14:val="none"/>
        </w:rPr>
      </w:pPr>
      <w:r w:rsidRPr="006A7CA5">
        <w:rPr>
          <w:rFonts w:ascii="Arial" w:eastAsia="Times New Roman" w:hAnsi="Arial" w:cs="Arial"/>
          <w:b/>
          <w:bCs/>
          <w:color w:val="D0021B"/>
          <w:kern w:val="0"/>
          <w:sz w:val="24"/>
          <w:szCs w:val="24"/>
          <w14:ligatures w14:val="none"/>
        </w:rPr>
        <w:t>13.240.000₫</w:t>
      </w:r>
    </w:p>
    <w:p w14:paraId="437F0409" w14:textId="77777777" w:rsidR="006A7CA5" w:rsidRPr="006A7CA5" w:rsidRDefault="006A7CA5" w:rsidP="006A7CA5">
      <w:pPr>
        <w:spacing w:after="0" w:line="240" w:lineRule="auto"/>
        <w:rPr>
          <w:rFonts w:ascii="Arial" w:eastAsia="Times New Roman" w:hAnsi="Arial" w:cs="Arial"/>
          <w:color w:val="333333"/>
          <w:kern w:val="0"/>
          <w:sz w:val="24"/>
          <w:szCs w:val="24"/>
          <w14:ligatures w14:val="none"/>
        </w:rPr>
      </w:pPr>
      <w:del w:id="0" w:author="Unknown">
        <w:r w:rsidRPr="006A7CA5">
          <w:rPr>
            <w:rFonts w:ascii="Arial" w:eastAsia="Times New Roman" w:hAnsi="Arial" w:cs="Arial"/>
            <w:color w:val="666666"/>
            <w:kern w:val="0"/>
            <w:sz w:val="24"/>
            <w:szCs w:val="24"/>
            <w14:ligatures w14:val="none"/>
          </w:rPr>
          <w:delText>13.890.000₫</w:delText>
        </w:r>
      </w:del>
      <w:r w:rsidRPr="006A7CA5">
        <w:rPr>
          <w:rFonts w:ascii="Arial" w:eastAsia="Times New Roman" w:hAnsi="Arial" w:cs="Arial"/>
          <w:color w:val="333333"/>
          <w:kern w:val="0"/>
          <w:sz w:val="24"/>
          <w:szCs w:val="24"/>
          <w14:ligatures w14:val="none"/>
        </w:rPr>
        <w:t>(-4%)</w:t>
      </w:r>
    </w:p>
    <w:p w14:paraId="55713FDF" w14:textId="77777777" w:rsidR="0053146F" w:rsidRPr="006A7CA5" w:rsidRDefault="0053146F" w:rsidP="0053146F">
      <w:pPr>
        <w:spacing w:after="0" w:line="240" w:lineRule="auto"/>
        <w:rPr>
          <w:rFonts w:ascii="Arial" w:eastAsia="Times New Roman" w:hAnsi="Arial" w:cs="Arial"/>
          <w:color w:val="333333"/>
          <w:kern w:val="0"/>
          <w:sz w:val="24"/>
          <w:szCs w:val="24"/>
          <w14:ligatures w14:val="none"/>
        </w:rPr>
      </w:pPr>
    </w:p>
    <w:p w14:paraId="02C77BE1" w14:textId="77777777" w:rsidR="0053146F" w:rsidRPr="00F40D95" w:rsidRDefault="0053146F" w:rsidP="0053146F">
      <w:pPr>
        <w:shd w:val="clear" w:color="auto" w:fill="FFFFFF"/>
        <w:spacing w:after="0" w:line="240" w:lineRule="auto"/>
        <w:rPr>
          <w:rFonts w:ascii="Arial" w:eastAsia="Times New Roman" w:hAnsi="Arial" w:cs="Arial"/>
          <w:b/>
          <w:bCs/>
          <w:color w:val="333333"/>
          <w:kern w:val="0"/>
          <w:sz w:val="32"/>
          <w:szCs w:val="32"/>
          <w14:ligatures w14:val="none"/>
        </w:rPr>
      </w:pPr>
      <w:r w:rsidRPr="00F40D95">
        <w:rPr>
          <w:rFonts w:ascii="Arial" w:eastAsia="Times New Roman" w:hAnsi="Arial" w:cs="Arial"/>
          <w:b/>
          <w:bCs/>
          <w:color w:val="333333"/>
          <w:kern w:val="0"/>
          <w:sz w:val="32"/>
          <w:szCs w:val="32"/>
          <w14:ligatures w14:val="none"/>
        </w:rPr>
        <w:t>Technical specifications Panasonic Inverter air conditioner 1.5 HP CU/CS-PU12ZKH-8M</w:t>
      </w:r>
    </w:p>
    <w:p w14:paraId="39E82B73" w14:textId="77777777" w:rsidR="0053146F" w:rsidRPr="006A7CA5" w:rsidRDefault="0053146F" w:rsidP="0053146F">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Machine Type:</w:t>
      </w:r>
    </w:p>
    <w:p w14:paraId="1AD7A3EA" w14:textId="77777777" w:rsidR="0053146F" w:rsidRPr="006A7CA5" w:rsidRDefault="0053146F" w:rsidP="0053146F">
      <w:pPr>
        <w:shd w:val="clear" w:color="auto" w:fill="F5F5F5"/>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1 way (cooling only) With Inverter</w:t>
      </w:r>
    </w:p>
    <w:p w14:paraId="5DB7F6E9" w14:textId="77777777" w:rsidR="0053146F" w:rsidRPr="006A7CA5" w:rsidRDefault="0053146F" w:rsidP="0053146F">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Cooling capacity:</w:t>
      </w:r>
    </w:p>
    <w:p w14:paraId="75883D9B" w14:textId="77777777" w:rsidR="0053146F" w:rsidRPr="006A7CA5" w:rsidRDefault="0053146F" w:rsidP="0053146F">
      <w:pPr>
        <w:shd w:val="clear" w:color="auto" w:fill="FFFFFF"/>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1.5 HP - 11,900 BTU</w:t>
      </w:r>
    </w:p>
    <w:p w14:paraId="06B051E8" w14:textId="77777777" w:rsidR="0053146F" w:rsidRPr="006A7CA5" w:rsidRDefault="0053146F" w:rsidP="0053146F">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Effective cooling range:</w:t>
      </w:r>
    </w:p>
    <w:p w14:paraId="3542E8A7" w14:textId="77777777" w:rsidR="0053146F" w:rsidRPr="006A7CA5" w:rsidRDefault="0053146F" w:rsidP="0053146F">
      <w:pPr>
        <w:shd w:val="clear" w:color="auto" w:fill="F5F5F5"/>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From 15 - 20m² (from 40 to 60 m³)</w:t>
      </w:r>
    </w:p>
    <w:p w14:paraId="62E4316C" w14:textId="77777777" w:rsidR="0053146F" w:rsidRPr="006A7CA5" w:rsidRDefault="0053146F" w:rsidP="0053146F">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Dust filter, antibacterial, deodorant:</w:t>
      </w:r>
    </w:p>
    <w:p w14:paraId="6748E582" w14:textId="77777777" w:rsidR="0053146F" w:rsidRPr="006A7CA5" w:rsidRDefault="0053146F" w:rsidP="0053146F">
      <w:pPr>
        <w:shd w:val="clear" w:color="auto" w:fill="FFFFFF"/>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Nanoe-G filters PM 2.5 fine dust</w:t>
      </w:r>
    </w:p>
    <w:p w14:paraId="72998DEE" w14:textId="77777777" w:rsidR="0053146F" w:rsidRPr="006A7CA5" w:rsidRDefault="0053146F" w:rsidP="0053146F">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Power saving technology:</w:t>
      </w:r>
    </w:p>
    <w:p w14:paraId="07E6DE46" w14:textId="77777777" w:rsidR="0053146F" w:rsidRPr="006A7CA5" w:rsidRDefault="0053146F" w:rsidP="0053146F">
      <w:pPr>
        <w:shd w:val="clear" w:color="auto" w:fill="F5F5F5"/>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ECO integrates AI Inverter</w:t>
      </w:r>
    </w:p>
    <w:p w14:paraId="3EE9CBD1" w14:textId="77777777" w:rsidR="0053146F" w:rsidRPr="006A7CA5" w:rsidRDefault="0053146F" w:rsidP="0053146F">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Rapid cooling:</w:t>
      </w:r>
    </w:p>
    <w:p w14:paraId="2A3CE718" w14:textId="77777777" w:rsidR="0053146F" w:rsidRPr="006A7CA5" w:rsidRDefault="0053146F" w:rsidP="0053146F">
      <w:pPr>
        <w:shd w:val="clear" w:color="auto" w:fill="FFFFFF"/>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Powerful</w:t>
      </w:r>
    </w:p>
    <w:p w14:paraId="7D7A5935" w14:textId="77777777" w:rsidR="0053146F" w:rsidRPr="006A7CA5" w:rsidRDefault="0053146F" w:rsidP="0053146F">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Utilities:</w:t>
      </w:r>
    </w:p>
    <w:p w14:paraId="59BD501F" w14:textId="77777777" w:rsidR="0053146F" w:rsidRPr="006A7CA5" w:rsidRDefault="0053146F" w:rsidP="0053146F">
      <w:pPr>
        <w:shd w:val="clear" w:color="auto" w:fill="F5F5F5"/>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Night sleep mode Sleep for the elderly and children Dehumidification function Self-diagnosis function Super quiet operation Quiet Turn on and off timer Automatically restarts when power is available</w:t>
      </w:r>
    </w:p>
    <w:p w14:paraId="4EB7977E" w14:textId="77777777" w:rsidR="0053146F" w:rsidRPr="006A7CA5" w:rsidRDefault="0053146F" w:rsidP="0053146F">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Power consumption:</w:t>
      </w:r>
    </w:p>
    <w:p w14:paraId="743B9BA1" w14:textId="77777777" w:rsidR="0053146F" w:rsidRPr="006A7CA5" w:rsidRDefault="0053146F" w:rsidP="0053146F">
      <w:pPr>
        <w:shd w:val="clear" w:color="auto" w:fill="FFFFFF"/>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1.07 kW/h 5 stars (Energy efficiency 5.05)</w:t>
      </w:r>
    </w:p>
    <w:p w14:paraId="2DCE6E0B" w14:textId="77777777" w:rsidR="0053146F" w:rsidRPr="006A7CA5" w:rsidRDefault="0053146F" w:rsidP="0053146F">
      <w:pPr>
        <w:numPr>
          <w:ilvl w:val="0"/>
          <w:numId w:val="1"/>
        </w:numPr>
        <w:shd w:val="clear" w:color="auto" w:fill="F5F5F5"/>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Cooler:</w:t>
      </w:r>
    </w:p>
    <w:p w14:paraId="63606DE4" w14:textId="77777777" w:rsidR="0053146F" w:rsidRPr="006A7CA5" w:rsidRDefault="0053146F" w:rsidP="0053146F">
      <w:pPr>
        <w:shd w:val="clear" w:color="auto" w:fill="F5F5F5"/>
        <w:spacing w:after="0" w:line="240" w:lineRule="auto"/>
        <w:ind w:left="720"/>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Length 77.9 cm - Height 29 cm - Thickness 20.9 cm - Weight 8 kg</w:t>
      </w:r>
    </w:p>
    <w:p w14:paraId="0564B220" w14:textId="77777777" w:rsidR="0053146F" w:rsidRPr="006A7CA5" w:rsidRDefault="0053146F" w:rsidP="0053146F">
      <w:pPr>
        <w:numPr>
          <w:ilvl w:val="0"/>
          <w:numId w:val="1"/>
        </w:numPr>
        <w:shd w:val="clear" w:color="auto" w:fill="FFFFFF"/>
        <w:spacing w:after="0" w:line="240" w:lineRule="auto"/>
        <w:rPr>
          <w:rFonts w:ascii="Arial" w:eastAsia="Times New Roman" w:hAnsi="Arial" w:cs="Arial"/>
          <w:color w:val="333333"/>
          <w:kern w:val="0"/>
          <w:sz w:val="24"/>
          <w:szCs w:val="24"/>
          <w14:ligatures w14:val="none"/>
        </w:rPr>
      </w:pPr>
      <w:r w:rsidRPr="006A7CA5">
        <w:rPr>
          <w:rFonts w:ascii="Arial" w:eastAsia="Times New Roman" w:hAnsi="Arial" w:cs="Arial"/>
          <w:color w:val="333333"/>
          <w:kern w:val="0"/>
          <w:sz w:val="24"/>
          <w:szCs w:val="24"/>
          <w14:ligatures w14:val="none"/>
        </w:rPr>
        <w:t>Outdoor:</w:t>
      </w:r>
    </w:p>
    <w:p w14:paraId="70AD7C91" w14:textId="77777777" w:rsidR="006A7CA5" w:rsidRDefault="0053146F" w:rsidP="006A7CA5">
      <w:pPr>
        <w:shd w:val="clear" w:color="auto" w:fill="FFFFFF"/>
        <w:spacing w:after="0" w:line="240" w:lineRule="auto"/>
        <w:ind w:left="720"/>
        <w:rPr>
          <w:rFonts w:ascii="Arial" w:hAnsi="Arial" w:cs="Arial"/>
          <w:color w:val="333333"/>
          <w:sz w:val="24"/>
          <w:szCs w:val="24"/>
        </w:rPr>
      </w:pPr>
      <w:r w:rsidRPr="006A7CA5">
        <w:rPr>
          <w:rFonts w:ascii="Arial" w:eastAsia="Times New Roman" w:hAnsi="Arial" w:cs="Arial"/>
          <w:color w:val="333333"/>
          <w:kern w:val="0"/>
          <w:sz w:val="24"/>
          <w:szCs w:val="24"/>
          <w14:ligatures w14:val="none"/>
        </w:rPr>
        <w:t>Length 86.5 cm - Height 54.2 cm - Thickness 32.7 cm - Weight 22 kg</w:t>
      </w:r>
    </w:p>
    <w:p w14:paraId="365847EF" w14:textId="7D884AE0" w:rsidR="0053146F" w:rsidRPr="006A7CA5" w:rsidRDefault="0053146F" w:rsidP="006A7CA5">
      <w:pPr>
        <w:shd w:val="clear" w:color="auto" w:fill="FFFFFF"/>
        <w:spacing w:after="0" w:line="240" w:lineRule="auto"/>
        <w:ind w:left="720"/>
        <w:rPr>
          <w:rFonts w:ascii="Arial" w:eastAsia="Times New Roman" w:hAnsi="Arial" w:cs="Arial"/>
          <w:color w:val="333333"/>
          <w:kern w:val="0"/>
          <w:sz w:val="24"/>
          <w:szCs w:val="24"/>
          <w14:ligatures w14:val="none"/>
        </w:rPr>
      </w:pPr>
      <w:r w:rsidRPr="006A7CA5">
        <w:rPr>
          <w:rFonts w:ascii="Arial" w:hAnsi="Arial" w:cs="Arial"/>
          <w:color w:val="333333"/>
          <w:sz w:val="24"/>
          <w:szCs w:val="24"/>
        </w:rPr>
        <w:t>Introducing the company </w:t>
      </w:r>
      <w:r w:rsidRPr="006A7CA5">
        <w:rPr>
          <w:rFonts w:ascii="Arial" w:hAnsi="Arial" w:cs="Arial"/>
          <w:noProof/>
          <w:color w:val="333333"/>
          <w:sz w:val="24"/>
          <w:szCs w:val="24"/>
        </w:rPr>
        <w:drawing>
          <wp:inline distT="0" distB="0" distL="0" distR="0" wp14:anchorId="268423A5" wp14:editId="3B2D256C">
            <wp:extent cx="664845" cy="283845"/>
            <wp:effectExtent l="0" t="0" r="1905" b="0"/>
            <wp:docPr id="1678135242" name="Picture 2" descr="Panaso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asonic"/>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845" cy="283845"/>
                    </a:xfrm>
                    <a:prstGeom prst="rect">
                      <a:avLst/>
                    </a:prstGeom>
                    <a:noFill/>
                    <a:ln>
                      <a:noFill/>
                    </a:ln>
                  </pic:spPr>
                </pic:pic>
              </a:graphicData>
            </a:graphic>
          </wp:inline>
        </w:drawing>
      </w:r>
    </w:p>
    <w:p w14:paraId="73CC713D" w14:textId="77777777" w:rsidR="0053146F" w:rsidRPr="006A7CA5" w:rsidRDefault="0053146F" w:rsidP="0053146F">
      <w:pPr>
        <w:pStyle w:val="NormalWeb"/>
        <w:spacing w:before="0" w:beforeAutospacing="0" w:after="0" w:afterAutospacing="0"/>
        <w:rPr>
          <w:rFonts w:ascii="Arial" w:hAnsi="Arial" w:cs="Arial"/>
          <w:color w:val="333333"/>
        </w:rPr>
      </w:pPr>
      <w:r w:rsidRPr="006A7CA5">
        <w:rPr>
          <w:rFonts w:ascii="Arial" w:hAnsi="Arial" w:cs="Arial"/>
          <w:color w:val="333333"/>
        </w:rPr>
        <w:t>- Japanese brand.</w:t>
      </w:r>
      <w:r w:rsidRPr="006A7CA5">
        <w:rPr>
          <w:rFonts w:ascii="Arial" w:hAnsi="Arial" w:cs="Arial"/>
          <w:color w:val="333333"/>
        </w:rPr>
        <w:br/>
        <w:t>- Established in 1918. Panasonic entered the Vietnamese market very early, in the 1950s.</w:t>
      </w:r>
      <w:r w:rsidRPr="006A7CA5">
        <w:rPr>
          <w:rFonts w:ascii="Arial" w:hAnsi="Arial" w:cs="Arial"/>
          <w:color w:val="333333"/>
        </w:rPr>
        <w:br/>
        <w:t>- Panasonic is famous for its refrigerators, air conditioners, televisions and household appliances such as microwaves, fans, air conditioners. blender...</w:t>
      </w:r>
      <w:r w:rsidRPr="006A7CA5">
        <w:rPr>
          <w:rFonts w:ascii="Arial" w:hAnsi="Arial" w:cs="Arial"/>
          <w:color w:val="333333"/>
        </w:rPr>
        <w:br/>
        <w:t>- Panasonic products are famous for their high durability, energy saving, and beautiful designs.</w:t>
      </w:r>
    </w:p>
    <w:p w14:paraId="09AA89D4" w14:textId="77777777" w:rsidR="0053146F" w:rsidRDefault="0053146F"/>
    <w:p w14:paraId="174AF3DC" w14:textId="77777777" w:rsidR="0053146F" w:rsidRDefault="0053146F"/>
    <w:p w14:paraId="667887DC" w14:textId="77777777" w:rsidR="0053146F" w:rsidRPr="0053146F" w:rsidRDefault="00000000" w:rsidP="0053146F">
      <w:pPr>
        <w:shd w:val="clear" w:color="auto" w:fill="FFFFFF"/>
        <w:spacing w:after="0" w:line="240" w:lineRule="auto"/>
        <w:rPr>
          <w:rFonts w:ascii="Arial" w:eastAsia="Times New Roman" w:hAnsi="Arial" w:cs="Arial"/>
          <w:color w:val="333333"/>
          <w:kern w:val="0"/>
          <w:sz w:val="24"/>
          <w:szCs w:val="24"/>
          <w14:ligatures w14:val="none"/>
        </w:rPr>
      </w:pPr>
      <w:hyperlink r:id="rId7" w:anchor="2-gia" w:tgtFrame="_blank" w:tooltip="See more Panasonic Inverter 1.5 HP CU/CS-PU12ZKH-8M air conditioner" w:history="1">
        <w:r w:rsidR="0053146F" w:rsidRPr="0053146F">
          <w:rPr>
            <w:rFonts w:ascii="Arial" w:eastAsia="Times New Roman" w:hAnsi="Arial" w:cs="Arial"/>
            <w:b/>
            <w:bCs/>
            <w:i/>
            <w:iCs/>
            <w:color w:val="2F80ED"/>
            <w:kern w:val="0"/>
            <w:sz w:val="24"/>
            <w:szCs w:val="24"/>
            <w14:ligatures w14:val="none"/>
          </w:rPr>
          <w:t>Panasonic Inverter 1.5 HP CU/CS-PU12ZKH-8M air conditioner</w:t>
        </w:r>
      </w:hyperlink>
      <w:r w:rsidR="0053146F" w:rsidRPr="0053146F">
        <w:rPr>
          <w:rFonts w:ascii="Arial" w:eastAsia="Times New Roman" w:hAnsi="Arial" w:cs="Arial"/>
          <w:b/>
          <w:bCs/>
          <w:i/>
          <w:iCs/>
          <w:color w:val="333333"/>
          <w:kern w:val="0"/>
          <w:sz w:val="24"/>
          <w:szCs w:val="24"/>
          <w14:ligatures w14:val="none"/>
        </w:rPr>
        <w:t>  provides an instantly cool space with Powerful fast cooling mode, smooth operation, limits power wastage with Inverter technology, ECO integrated with AI, Helps purify the air, keeping the room clean thanks to Nanoe-G technology, preventing damp rooms with dehumidification function.</w:t>
      </w:r>
    </w:p>
    <w:p w14:paraId="3900E109"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Design overview       </w:t>
      </w:r>
    </w:p>
    <w:p w14:paraId="71C5E624"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b/>
          <w:bCs/>
          <w:color w:val="333333"/>
          <w:kern w:val="0"/>
          <w:sz w:val="24"/>
          <w:szCs w:val="24"/>
          <w14:ligatures w14:val="none"/>
        </w:rPr>
        <w:t>Cooler</w:t>
      </w:r>
    </w:p>
    <w:p w14:paraId="501AE50B"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Panasonic CU/CS-PU12ZKH-8M has a sophisticated, modern appearance, beautiful bright white tones, easily blends with different interior design styles. Horizontal rectangular design, compact size can be installed in narrow areas easily. </w:t>
      </w:r>
    </w:p>
    <w:p w14:paraId="32D1BB7A"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b/>
          <w:bCs/>
          <w:color w:val="333333"/>
          <w:kern w:val="0"/>
          <w:sz w:val="24"/>
          <w:szCs w:val="24"/>
          <w14:ligatures w14:val="none"/>
        </w:rPr>
        <w:t>Outdoor</w:t>
      </w:r>
    </w:p>
    <w:p w14:paraId="3312010D"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Simple, sturdy structure, thick durable shell, impact-resistant and good resistance to harsh weather conditions, ensuring safety for the details inside the machine when you place the condenser in outside. </w:t>
      </w:r>
    </w:p>
    <w:p w14:paraId="54BF1F5F"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w:t>
      </w:r>
      <w:hyperlink r:id="rId8" w:tgtFrame="_blank" w:tooltip="See more Inverter air conditioners" w:history="1">
        <w:r w:rsidRPr="0053146F">
          <w:rPr>
            <w:rFonts w:ascii="Arial" w:eastAsia="Times New Roman" w:hAnsi="Arial" w:cs="Arial"/>
            <w:color w:val="2F80ED"/>
            <w:kern w:val="0"/>
            <w:sz w:val="24"/>
            <w:szCs w:val="24"/>
            <w14:ligatures w14:val="none"/>
          </w:rPr>
          <w:t>Inverter air conditioners</w:t>
        </w:r>
      </w:hyperlink>
      <w:r w:rsidRPr="0053146F">
        <w:rPr>
          <w:rFonts w:ascii="Arial" w:eastAsia="Times New Roman" w:hAnsi="Arial" w:cs="Arial"/>
          <w:color w:val="333333"/>
          <w:kern w:val="0"/>
          <w:sz w:val="24"/>
          <w:szCs w:val="24"/>
          <w14:ligatures w14:val="none"/>
        </w:rPr>
        <w:t>  use  </w:t>
      </w:r>
      <w:r w:rsidRPr="0053146F">
        <w:rPr>
          <w:rFonts w:ascii="Arial" w:eastAsia="Times New Roman" w:hAnsi="Arial" w:cs="Arial"/>
          <w:b/>
          <w:bCs/>
          <w:color w:val="333333"/>
          <w:kern w:val="0"/>
          <w:sz w:val="24"/>
          <w:szCs w:val="24"/>
          <w14:ligatures w14:val="none"/>
        </w:rPr>
        <w:t>gas pipes made from copper, aluminum heatsinks</w:t>
      </w:r>
      <w:r w:rsidRPr="0053146F">
        <w:rPr>
          <w:rFonts w:ascii="Arial" w:eastAsia="Times New Roman" w:hAnsi="Arial" w:cs="Arial"/>
          <w:color w:val="333333"/>
          <w:kern w:val="0"/>
          <w:sz w:val="24"/>
          <w:szCs w:val="24"/>
          <w14:ligatures w14:val="none"/>
        </w:rPr>
        <w:t>  provide good heat transfer, anti-corrosion, giving the device a long life.</w:t>
      </w:r>
    </w:p>
    <w:p w14:paraId="1786EFD7"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Refrigeration technology      </w:t>
      </w:r>
    </w:p>
    <w:p w14:paraId="2EABC314"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b/>
          <w:bCs/>
          <w:color w:val="333333"/>
          <w:kern w:val="0"/>
          <w:sz w:val="24"/>
          <w:szCs w:val="24"/>
          <w14:ligatures w14:val="none"/>
        </w:rPr>
        <w:t>- 1.5 HP</w:t>
      </w:r>
      <w:r w:rsidRPr="0053146F">
        <w:rPr>
          <w:rFonts w:ascii="Arial" w:eastAsia="Times New Roman" w:hAnsi="Arial" w:cs="Arial"/>
          <w:color w:val="333333"/>
          <w:kern w:val="0"/>
          <w:sz w:val="24"/>
          <w:szCs w:val="24"/>
          <w14:ligatures w14:val="none"/>
        </w:rPr>
        <w:t> capacity   meets cooling needs in rooms with an area of ​​15 to 20m² (from 40 - 60m³).</w:t>
      </w:r>
    </w:p>
    <w:p w14:paraId="0E67A40B" w14:textId="77777777" w:rsidR="0053146F" w:rsidRPr="0053146F" w:rsidRDefault="00000000" w:rsidP="0053146F">
      <w:pPr>
        <w:shd w:val="clear" w:color="auto" w:fill="FFFFFF"/>
        <w:spacing w:after="0" w:line="240" w:lineRule="auto"/>
        <w:rPr>
          <w:rFonts w:ascii="Arial" w:eastAsia="Times New Roman" w:hAnsi="Arial" w:cs="Arial"/>
          <w:color w:val="333333"/>
          <w:kern w:val="0"/>
          <w:sz w:val="24"/>
          <w:szCs w:val="24"/>
          <w14:ligatures w14:val="none"/>
        </w:rPr>
      </w:pPr>
      <w:hyperlink r:id="rId9" w:anchor="powerful-panasonic" w:tgtFrame="_blank" w:tooltip="Learn Powerful mode" w:history="1">
        <w:r w:rsidR="0053146F" w:rsidRPr="0053146F">
          <w:rPr>
            <w:rFonts w:ascii="Arial" w:eastAsia="Times New Roman" w:hAnsi="Arial" w:cs="Arial"/>
            <w:color w:val="2F80ED"/>
            <w:kern w:val="0"/>
            <w:sz w:val="24"/>
            <w:szCs w:val="24"/>
            <w14:ligatures w14:val="none"/>
          </w:rPr>
          <w:t>- Supports Powerful</w:t>
        </w:r>
      </w:hyperlink>
      <w:r w:rsidR="0053146F" w:rsidRPr="0053146F">
        <w:rPr>
          <w:rFonts w:ascii="Arial" w:eastAsia="Times New Roman" w:hAnsi="Arial" w:cs="Arial"/>
          <w:color w:val="333333"/>
          <w:kern w:val="0"/>
          <w:sz w:val="24"/>
          <w:szCs w:val="24"/>
          <w14:ligatures w14:val="none"/>
        </w:rPr>
        <w:t> mode   so you can feel the coolness immediately thanks to the device increasing operating capacity, quickly lowering the room temperature.</w:t>
      </w:r>
    </w:p>
    <w:p w14:paraId="770B537B"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Air blowing mechanism</w:t>
      </w:r>
    </w:p>
    <w:p w14:paraId="088E7F56" w14:textId="77777777" w:rsidR="0053146F" w:rsidRPr="0053146F" w:rsidRDefault="00000000" w:rsidP="0053146F">
      <w:pPr>
        <w:shd w:val="clear" w:color="auto" w:fill="FFFFFF"/>
        <w:spacing w:after="0" w:line="240" w:lineRule="auto"/>
        <w:rPr>
          <w:rFonts w:ascii="Arial" w:eastAsia="Times New Roman" w:hAnsi="Arial" w:cs="Arial"/>
          <w:color w:val="333333"/>
          <w:kern w:val="0"/>
          <w:sz w:val="24"/>
          <w:szCs w:val="24"/>
          <w14:ligatures w14:val="none"/>
        </w:rPr>
      </w:pPr>
      <w:hyperlink r:id="rId10" w:tgtFrame="_blank" w:tooltip="See more Panasonic air conditioners for sale at Dien May XANH" w:history="1">
        <w:r w:rsidR="0053146F" w:rsidRPr="0053146F">
          <w:rPr>
            <w:rFonts w:ascii="Arial" w:eastAsia="Times New Roman" w:hAnsi="Arial" w:cs="Arial"/>
            <w:color w:val="2F80ED"/>
            <w:kern w:val="0"/>
            <w:sz w:val="24"/>
            <w:szCs w:val="24"/>
            <w14:ligatures w14:val="none"/>
          </w:rPr>
          <w:t>Panasonic air conditioners</w:t>
        </w:r>
      </w:hyperlink>
      <w:r w:rsidR="0053146F" w:rsidRPr="0053146F">
        <w:rPr>
          <w:rFonts w:ascii="Arial" w:eastAsia="Times New Roman" w:hAnsi="Arial" w:cs="Arial"/>
          <w:color w:val="333333"/>
          <w:kern w:val="0"/>
          <w:sz w:val="24"/>
          <w:szCs w:val="24"/>
          <w14:ligatures w14:val="none"/>
        </w:rPr>
        <w:t>  operate with an  </w:t>
      </w:r>
      <w:r w:rsidR="0053146F" w:rsidRPr="0053146F">
        <w:rPr>
          <w:rFonts w:ascii="Arial" w:eastAsia="Times New Roman" w:hAnsi="Arial" w:cs="Arial"/>
          <w:b/>
          <w:bCs/>
          <w:color w:val="333333"/>
          <w:kern w:val="0"/>
          <w:sz w:val="24"/>
          <w:szCs w:val="24"/>
          <w14:ligatures w14:val="none"/>
        </w:rPr>
        <w:t>automatic up and down</w:t>
      </w:r>
      <w:r w:rsidR="0053146F" w:rsidRPr="0053146F">
        <w:rPr>
          <w:rFonts w:ascii="Arial" w:eastAsia="Times New Roman" w:hAnsi="Arial" w:cs="Arial"/>
          <w:color w:val="333333"/>
          <w:kern w:val="0"/>
          <w:sz w:val="24"/>
          <w:szCs w:val="24"/>
          <w14:ligatures w14:val="none"/>
        </w:rPr>
        <w:t> wind blowing mechanism that  helps spread cold air throughout the room so you can move, work, and entertain in a cool space.</w:t>
      </w:r>
    </w:p>
    <w:p w14:paraId="0FFB07C9"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Power saving technology</w:t>
      </w:r>
    </w:p>
    <w:p w14:paraId="2C666870" w14:textId="77777777" w:rsidR="0053146F" w:rsidRPr="0053146F" w:rsidRDefault="00000000" w:rsidP="0053146F">
      <w:pPr>
        <w:shd w:val="clear" w:color="auto" w:fill="FFFFFF"/>
        <w:spacing w:after="0" w:line="240" w:lineRule="auto"/>
        <w:rPr>
          <w:rFonts w:ascii="Arial" w:eastAsia="Times New Roman" w:hAnsi="Arial" w:cs="Arial"/>
          <w:color w:val="333333"/>
          <w:kern w:val="0"/>
          <w:sz w:val="24"/>
          <w:szCs w:val="24"/>
          <w14:ligatures w14:val="none"/>
        </w:rPr>
      </w:pPr>
      <w:hyperlink r:id="rId11" w:tgtFrame="_blank" w:tooltip="Learn about Inverter technology" w:history="1">
        <w:r w:rsidR="0053146F" w:rsidRPr="0053146F">
          <w:rPr>
            <w:rFonts w:ascii="Arial" w:eastAsia="Times New Roman" w:hAnsi="Arial" w:cs="Arial"/>
            <w:color w:val="2F80ED"/>
            <w:kern w:val="0"/>
            <w:sz w:val="24"/>
            <w:szCs w:val="24"/>
            <w14:ligatures w14:val="none"/>
          </w:rPr>
          <w:t>- Inverter</w:t>
        </w:r>
      </w:hyperlink>
      <w:r w:rsidR="0053146F" w:rsidRPr="0053146F">
        <w:rPr>
          <w:rFonts w:ascii="Arial" w:eastAsia="Times New Roman" w:hAnsi="Arial" w:cs="Arial"/>
          <w:color w:val="333333"/>
          <w:kern w:val="0"/>
          <w:sz w:val="24"/>
          <w:szCs w:val="24"/>
          <w14:ligatures w14:val="none"/>
        </w:rPr>
        <w:t> technology   equipped with a powerful inverter compressor helps cool quickly, maintain stable temperature, durable use and optimally reduce power waste.</w:t>
      </w:r>
    </w:p>
    <w:p w14:paraId="6FC14FED" w14:textId="77777777" w:rsidR="0053146F" w:rsidRPr="0053146F" w:rsidRDefault="00000000" w:rsidP="0053146F">
      <w:pPr>
        <w:shd w:val="clear" w:color="auto" w:fill="FFFFFF"/>
        <w:spacing w:after="0" w:line="240" w:lineRule="auto"/>
        <w:rPr>
          <w:rFonts w:ascii="Arial" w:eastAsia="Times New Roman" w:hAnsi="Arial" w:cs="Arial"/>
          <w:color w:val="333333"/>
          <w:kern w:val="0"/>
          <w:sz w:val="24"/>
          <w:szCs w:val="24"/>
          <w14:ligatures w14:val="none"/>
        </w:rPr>
      </w:pPr>
      <w:hyperlink r:id="rId12" w:anchor="eco-tich-hop-AI" w:tgtFrame="_blank" w:tooltip="See more about AI-integrated ECO mode" w:history="1">
        <w:r w:rsidR="0053146F" w:rsidRPr="0053146F">
          <w:rPr>
            <w:rFonts w:ascii="Arial" w:eastAsia="Times New Roman" w:hAnsi="Arial" w:cs="Arial"/>
            <w:color w:val="2F80ED"/>
            <w:kern w:val="0"/>
            <w:sz w:val="24"/>
            <w:szCs w:val="24"/>
            <w14:ligatures w14:val="none"/>
          </w:rPr>
          <w:t>- AI-integrated ECO</w:t>
        </w:r>
      </w:hyperlink>
      <w:r w:rsidR="0053146F" w:rsidRPr="0053146F">
        <w:rPr>
          <w:rFonts w:ascii="Arial" w:eastAsia="Times New Roman" w:hAnsi="Arial" w:cs="Arial"/>
          <w:color w:val="333333"/>
          <w:kern w:val="0"/>
          <w:sz w:val="24"/>
          <w:szCs w:val="24"/>
          <w14:ligatures w14:val="none"/>
        </w:rPr>
        <w:t> mode   adjusts the power level and cooling time so that the room space is always cool, adjusting the appropriate power reduction level so you can both enjoy a cool space and save electricity. 20%.</w:t>
      </w:r>
    </w:p>
    <w:p w14:paraId="66241CA0"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Energy label:  </w:t>
      </w:r>
      <w:r w:rsidRPr="0053146F">
        <w:rPr>
          <w:rFonts w:ascii="Arial" w:eastAsia="Times New Roman" w:hAnsi="Arial" w:cs="Arial"/>
          <w:b/>
          <w:bCs/>
          <w:color w:val="333333"/>
          <w:kern w:val="0"/>
          <w:sz w:val="24"/>
          <w:szCs w:val="24"/>
          <w14:ligatures w14:val="none"/>
        </w:rPr>
        <w:t>5 stars </w:t>
      </w:r>
      <w:r w:rsidRPr="0053146F">
        <w:rPr>
          <w:rFonts w:ascii="Arial" w:eastAsia="Times New Roman" w:hAnsi="Arial" w:cs="Arial"/>
          <w:color w:val="333333"/>
          <w:kern w:val="0"/>
          <w:sz w:val="24"/>
          <w:szCs w:val="24"/>
          <w14:ligatures w14:val="none"/>
        </w:rPr>
        <w:t> (energy efficiency 5.05), electricity consumption  </w:t>
      </w:r>
      <w:r w:rsidRPr="0053146F">
        <w:rPr>
          <w:rFonts w:ascii="Arial" w:eastAsia="Times New Roman" w:hAnsi="Arial" w:cs="Arial"/>
          <w:b/>
          <w:bCs/>
          <w:color w:val="333333"/>
          <w:kern w:val="0"/>
          <w:sz w:val="24"/>
          <w:szCs w:val="24"/>
          <w14:ligatures w14:val="none"/>
        </w:rPr>
        <w:t>1.07 kW/h</w:t>
      </w:r>
      <w:r w:rsidRPr="0053146F">
        <w:rPr>
          <w:rFonts w:ascii="Arial" w:eastAsia="Times New Roman" w:hAnsi="Arial" w:cs="Arial"/>
          <w:color w:val="333333"/>
          <w:kern w:val="0"/>
          <w:sz w:val="24"/>
          <w:szCs w:val="24"/>
          <w14:ligatures w14:val="none"/>
        </w:rPr>
        <w:t> . </w:t>
      </w:r>
    </w:p>
    <w:p w14:paraId="28B459D0"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Air filtering ability </w:t>
      </w:r>
    </w:p>
    <w:p w14:paraId="29E64067"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b/>
          <w:bCs/>
          <w:color w:val="333333"/>
          <w:kern w:val="0"/>
          <w:sz w:val="24"/>
          <w:szCs w:val="24"/>
          <w14:ligatures w14:val="none"/>
        </w:rPr>
        <w:t>- Nanoe-G</w:t>
      </w:r>
      <w:r w:rsidRPr="0053146F">
        <w:rPr>
          <w:rFonts w:ascii="Arial" w:eastAsia="Times New Roman" w:hAnsi="Arial" w:cs="Arial"/>
          <w:color w:val="333333"/>
          <w:kern w:val="0"/>
          <w:sz w:val="24"/>
          <w:szCs w:val="24"/>
          <w14:ligatures w14:val="none"/>
        </w:rPr>
        <w:t> technology   removes dust particles suspended in the air, including fine dust PM 2.5, giving everyone fresh air, extremely useful for people sensitive to dust.</w:t>
      </w:r>
    </w:p>
    <w:p w14:paraId="01417FF8"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i/>
          <w:iCs/>
          <w:color w:val="333333"/>
          <w:kern w:val="0"/>
          <w:sz w:val="24"/>
          <w:szCs w:val="24"/>
          <w14:ligatures w14:val="none"/>
        </w:rPr>
        <w:t>*Images are for illustration purposes only</w:t>
      </w:r>
    </w:p>
    <w:p w14:paraId="48D70AAF" w14:textId="77777777" w:rsidR="0053146F" w:rsidRPr="0053146F" w:rsidRDefault="0053146F" w:rsidP="0053146F">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53146F">
        <w:rPr>
          <w:rFonts w:ascii="Arial" w:eastAsia="Times New Roman" w:hAnsi="Arial" w:cs="Arial"/>
          <w:b/>
          <w:bCs/>
          <w:color w:val="333333"/>
          <w:kern w:val="0"/>
          <w:sz w:val="30"/>
          <w:szCs w:val="30"/>
          <w14:ligatures w14:val="none"/>
        </w:rPr>
        <w:t>Utilities</w:t>
      </w:r>
    </w:p>
    <w:p w14:paraId="7CC1C140"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w:t>
      </w:r>
      <w:r w:rsidRPr="0053146F">
        <w:rPr>
          <w:rFonts w:ascii="Arial" w:eastAsia="Times New Roman" w:hAnsi="Arial" w:cs="Arial"/>
          <w:b/>
          <w:bCs/>
          <w:color w:val="333333"/>
          <w:kern w:val="0"/>
          <w:sz w:val="24"/>
          <w:szCs w:val="24"/>
          <w14:ligatures w14:val="none"/>
        </w:rPr>
        <w:t>Super Quiet operation</w:t>
      </w:r>
      <w:r w:rsidRPr="0053146F">
        <w:rPr>
          <w:rFonts w:ascii="Arial" w:eastAsia="Times New Roman" w:hAnsi="Arial" w:cs="Arial"/>
          <w:color w:val="333333"/>
          <w:kern w:val="0"/>
          <w:sz w:val="24"/>
          <w:szCs w:val="24"/>
          <w14:ligatures w14:val="none"/>
        </w:rPr>
        <w:t> : when using this mode, </w:t>
      </w:r>
      <w:hyperlink r:id="rId13" w:tgtFrame="_blank" w:tooltip="See more air conditioners" w:history="1">
        <w:r w:rsidRPr="0053146F">
          <w:rPr>
            <w:rFonts w:ascii="Arial" w:eastAsia="Times New Roman" w:hAnsi="Arial" w:cs="Arial"/>
            <w:color w:val="2F80ED"/>
            <w:kern w:val="0"/>
            <w:sz w:val="24"/>
            <w:szCs w:val="24"/>
            <w14:ligatures w14:val="none"/>
          </w:rPr>
          <w:t>the air conditioner</w:t>
        </w:r>
      </w:hyperlink>
      <w:r w:rsidRPr="0053146F">
        <w:rPr>
          <w:rFonts w:ascii="Arial" w:eastAsia="Times New Roman" w:hAnsi="Arial" w:cs="Arial"/>
          <w:color w:val="333333"/>
          <w:kern w:val="0"/>
          <w:sz w:val="24"/>
          <w:szCs w:val="24"/>
          <w14:ligatures w14:val="none"/>
        </w:rPr>
        <w:t> will create a gentle airflow while operating smoothly, ensuring a quiet room space for your baby to sleep soundly and deeply. </w:t>
      </w:r>
    </w:p>
    <w:p w14:paraId="301FAC36"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w:t>
      </w:r>
      <w:r w:rsidRPr="0053146F">
        <w:rPr>
          <w:rFonts w:ascii="Arial" w:eastAsia="Times New Roman" w:hAnsi="Arial" w:cs="Arial"/>
          <w:b/>
          <w:bCs/>
          <w:color w:val="333333"/>
          <w:kern w:val="0"/>
          <w:sz w:val="24"/>
          <w:szCs w:val="24"/>
          <w14:ligatures w14:val="none"/>
        </w:rPr>
        <w:t>Dehumidifying function</w:t>
      </w:r>
      <w:r w:rsidRPr="0053146F">
        <w:rPr>
          <w:rFonts w:ascii="Arial" w:eastAsia="Times New Roman" w:hAnsi="Arial" w:cs="Arial"/>
          <w:color w:val="333333"/>
          <w:kern w:val="0"/>
          <w:sz w:val="24"/>
          <w:szCs w:val="24"/>
          <w14:ligatures w14:val="none"/>
        </w:rPr>
        <w:t> : reduces humidity to keep the room airy and dry, limiting the possibility of items becoming moldy and making you feel more comfortable. </w:t>
      </w:r>
    </w:p>
    <w:p w14:paraId="4A1E661D"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lastRenderedPageBreak/>
        <w:t>-  </w:t>
      </w:r>
      <w:hyperlink r:id="rId14" w:anchor="hen-gio" w:tgtFrame="_blank" w:tooltip="Learn about turning on and off timers" w:history="1">
        <w:r w:rsidRPr="0053146F">
          <w:rPr>
            <w:rFonts w:ascii="Arial" w:eastAsia="Times New Roman" w:hAnsi="Arial" w:cs="Arial"/>
            <w:color w:val="2F80ED"/>
            <w:kern w:val="0"/>
            <w:sz w:val="24"/>
            <w:szCs w:val="24"/>
            <w14:ligatures w14:val="none"/>
          </w:rPr>
          <w:t>Timer to turn the device on and off</w:t>
        </w:r>
      </w:hyperlink>
      <w:r w:rsidRPr="0053146F">
        <w:rPr>
          <w:rFonts w:ascii="Arial" w:eastAsia="Times New Roman" w:hAnsi="Arial" w:cs="Arial"/>
          <w:color w:val="333333"/>
          <w:kern w:val="0"/>
          <w:sz w:val="24"/>
          <w:szCs w:val="24"/>
          <w14:ligatures w14:val="none"/>
        </w:rPr>
        <w:t> : users can choose the usage time according to their needs, avoiding wasting electricity in case they go out and forget to turn off the device.</w:t>
      </w:r>
    </w:p>
    <w:p w14:paraId="0B403FDA"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  </w:t>
      </w:r>
      <w:hyperlink r:id="rId15" w:anchor="doan-loi" w:tgtFrame="_blank" w:tooltip="See more Self-diagnosis function" w:history="1">
        <w:r w:rsidRPr="0053146F">
          <w:rPr>
            <w:rFonts w:ascii="Arial" w:eastAsia="Times New Roman" w:hAnsi="Arial" w:cs="Arial"/>
            <w:color w:val="2F80ED"/>
            <w:kern w:val="0"/>
            <w:sz w:val="24"/>
            <w:szCs w:val="24"/>
            <w14:ligatures w14:val="none"/>
          </w:rPr>
          <w:t>Self-diagnosis function</w:t>
        </w:r>
      </w:hyperlink>
      <w:r w:rsidRPr="0053146F">
        <w:rPr>
          <w:rFonts w:ascii="Arial" w:eastAsia="Times New Roman" w:hAnsi="Arial" w:cs="Arial"/>
          <w:color w:val="333333"/>
          <w:kern w:val="0"/>
          <w:sz w:val="24"/>
          <w:szCs w:val="24"/>
          <w14:ligatures w14:val="none"/>
        </w:rPr>
        <w:t> : signals to the user when a problem arises in the machine so you can easily identify and find the right solution.</w:t>
      </w:r>
    </w:p>
    <w:p w14:paraId="3ADE5574"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color w:val="333333"/>
          <w:kern w:val="0"/>
          <w:sz w:val="24"/>
          <w:szCs w:val="24"/>
          <w14:ligatures w14:val="none"/>
        </w:rPr>
        <w:t>Besides, it is also equipped with Sleep mode for the elderly and children, and  </w:t>
      </w:r>
      <w:hyperlink r:id="rId16" w:anchor="tu-khoi-dong" w:tgtFrame="_blank" w:tooltip="see more Automatically restarts when power is restored" w:history="1">
        <w:r w:rsidRPr="0053146F">
          <w:rPr>
            <w:rFonts w:ascii="Arial" w:eastAsia="Times New Roman" w:hAnsi="Arial" w:cs="Arial"/>
            <w:color w:val="2F80ED"/>
            <w:kern w:val="0"/>
            <w:sz w:val="24"/>
            <w:szCs w:val="24"/>
            <w14:ligatures w14:val="none"/>
          </w:rPr>
          <w:t>automatically restarts when there is power</w:t>
        </w:r>
      </w:hyperlink>
      <w:r w:rsidRPr="0053146F">
        <w:rPr>
          <w:rFonts w:ascii="Arial" w:eastAsia="Times New Roman" w:hAnsi="Arial" w:cs="Arial"/>
          <w:color w:val="333333"/>
          <w:kern w:val="0"/>
          <w:sz w:val="24"/>
          <w:szCs w:val="24"/>
          <w14:ligatures w14:val="none"/>
        </w:rPr>
        <w:t> .</w:t>
      </w:r>
    </w:p>
    <w:p w14:paraId="37499991" w14:textId="77777777" w:rsidR="0053146F" w:rsidRPr="0053146F" w:rsidRDefault="0053146F" w:rsidP="0053146F">
      <w:pPr>
        <w:shd w:val="clear" w:color="auto" w:fill="FFFFFF"/>
        <w:spacing w:after="0" w:line="240" w:lineRule="auto"/>
        <w:rPr>
          <w:rFonts w:ascii="Arial" w:eastAsia="Times New Roman" w:hAnsi="Arial" w:cs="Arial"/>
          <w:color w:val="333333"/>
          <w:kern w:val="0"/>
          <w:sz w:val="24"/>
          <w:szCs w:val="24"/>
          <w14:ligatures w14:val="none"/>
        </w:rPr>
      </w:pPr>
      <w:r w:rsidRPr="0053146F">
        <w:rPr>
          <w:rFonts w:ascii="Arial" w:eastAsia="Times New Roman" w:hAnsi="Arial" w:cs="Arial"/>
          <w:i/>
          <w:iCs/>
          <w:color w:val="333333"/>
          <w:kern w:val="0"/>
          <w:sz w:val="24"/>
          <w:szCs w:val="24"/>
          <w14:ligatures w14:val="none"/>
        </w:rPr>
        <w:t>If you are looking for an air conditioner that saves electricity, has the ability to cool quickly, keeps the room space clean, reduces dust, has many convenient features, prolongs equipment durability, is suitable for you. Suitable for rooms of 15 - 20m², you should choose the Panasonic Inverter 1.5 HP CU/CS-PU12ZKH-8M air conditioner right away.</w:t>
      </w:r>
    </w:p>
    <w:p w14:paraId="2E9721C1" w14:textId="77777777" w:rsidR="0053146F" w:rsidRDefault="0053146F"/>
    <w:sectPr w:rsidR="00531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5E21A4"/>
    <w:multiLevelType w:val="multilevel"/>
    <w:tmpl w:val="9BF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014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46F"/>
    <w:rsid w:val="00510629"/>
    <w:rsid w:val="0053146F"/>
    <w:rsid w:val="006A7CA5"/>
    <w:rsid w:val="00722CCC"/>
    <w:rsid w:val="00F40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CBA3"/>
  <w15:chartTrackingRefBased/>
  <w15:docId w15:val="{469A8ECD-D31F-4EA7-B884-FCA76B66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146F"/>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146F"/>
    <w:rPr>
      <w:b/>
      <w:bCs/>
    </w:rPr>
  </w:style>
  <w:style w:type="paragraph" w:styleId="NormalWeb">
    <w:name w:val="Normal (Web)"/>
    <w:basedOn w:val="Normal"/>
    <w:uiPriority w:val="99"/>
    <w:semiHidden/>
    <w:unhideWhenUsed/>
    <w:rsid w:val="0053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3146F"/>
    <w:rPr>
      <w:color w:val="0000FF"/>
      <w:u w:val="single"/>
    </w:rPr>
  </w:style>
  <w:style w:type="paragraph" w:customStyle="1" w:styleId="parametertitle">
    <w:name w:val="parameter__title"/>
    <w:basedOn w:val="Normal"/>
    <w:rsid w:val="0053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53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53146F"/>
  </w:style>
  <w:style w:type="paragraph" w:customStyle="1" w:styleId="manu-info-popupcontenttitle">
    <w:name w:val="manu-info-popup__content__title"/>
    <w:basedOn w:val="Normal"/>
    <w:rsid w:val="0053146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53146F"/>
    <w:rPr>
      <w:rFonts w:ascii="Times New Roman" w:eastAsia="Times New Roman" w:hAnsi="Times New Roman" w:cs="Times New Roman"/>
      <w:b/>
      <w:bCs/>
      <w:kern w:val="0"/>
      <w:sz w:val="27"/>
      <w:szCs w:val="27"/>
      <w14:ligatures w14:val="none"/>
    </w:rPr>
  </w:style>
  <w:style w:type="character" w:styleId="Emphasis">
    <w:name w:val="Emphasis"/>
    <w:basedOn w:val="DefaultParagraphFont"/>
    <w:uiPriority w:val="20"/>
    <w:qFormat/>
    <w:rsid w:val="005314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617521">
      <w:bodyDiv w:val="1"/>
      <w:marLeft w:val="0"/>
      <w:marRight w:val="0"/>
      <w:marTop w:val="0"/>
      <w:marBottom w:val="0"/>
      <w:divBdr>
        <w:top w:val="none" w:sz="0" w:space="0" w:color="auto"/>
        <w:left w:val="none" w:sz="0" w:space="0" w:color="auto"/>
        <w:bottom w:val="none" w:sz="0" w:space="0" w:color="auto"/>
        <w:right w:val="none" w:sz="0" w:space="0" w:color="auto"/>
      </w:divBdr>
      <w:divsChild>
        <w:div w:id="51774018">
          <w:marLeft w:val="0"/>
          <w:marRight w:val="0"/>
          <w:marTop w:val="0"/>
          <w:marBottom w:val="0"/>
          <w:divBdr>
            <w:top w:val="none" w:sz="0" w:space="0" w:color="auto"/>
            <w:left w:val="none" w:sz="0" w:space="0" w:color="auto"/>
            <w:bottom w:val="none" w:sz="0" w:space="0" w:color="auto"/>
            <w:right w:val="none" w:sz="0" w:space="0" w:color="auto"/>
          </w:divBdr>
          <w:divsChild>
            <w:div w:id="1857188540">
              <w:marLeft w:val="0"/>
              <w:marRight w:val="0"/>
              <w:marTop w:val="0"/>
              <w:marBottom w:val="0"/>
              <w:divBdr>
                <w:top w:val="none" w:sz="0" w:space="0" w:color="auto"/>
                <w:left w:val="none" w:sz="0" w:space="0" w:color="auto"/>
                <w:bottom w:val="none" w:sz="0" w:space="0" w:color="auto"/>
                <w:right w:val="none" w:sz="0" w:space="0" w:color="auto"/>
              </w:divBdr>
            </w:div>
            <w:div w:id="1189024798">
              <w:marLeft w:val="0"/>
              <w:marRight w:val="0"/>
              <w:marTop w:val="0"/>
              <w:marBottom w:val="0"/>
              <w:divBdr>
                <w:top w:val="none" w:sz="0" w:space="0" w:color="auto"/>
                <w:left w:val="none" w:sz="0" w:space="0" w:color="auto"/>
                <w:bottom w:val="none" w:sz="0" w:space="0" w:color="auto"/>
                <w:right w:val="none" w:sz="0" w:space="0" w:color="auto"/>
              </w:divBdr>
            </w:div>
            <w:div w:id="1535465920">
              <w:marLeft w:val="0"/>
              <w:marRight w:val="0"/>
              <w:marTop w:val="0"/>
              <w:marBottom w:val="0"/>
              <w:divBdr>
                <w:top w:val="none" w:sz="0" w:space="0" w:color="auto"/>
                <w:left w:val="none" w:sz="0" w:space="0" w:color="auto"/>
                <w:bottom w:val="none" w:sz="0" w:space="0" w:color="auto"/>
                <w:right w:val="none" w:sz="0" w:space="0" w:color="auto"/>
              </w:divBdr>
            </w:div>
            <w:div w:id="1137652140">
              <w:marLeft w:val="0"/>
              <w:marRight w:val="0"/>
              <w:marTop w:val="0"/>
              <w:marBottom w:val="0"/>
              <w:divBdr>
                <w:top w:val="none" w:sz="0" w:space="0" w:color="auto"/>
                <w:left w:val="none" w:sz="0" w:space="0" w:color="auto"/>
                <w:bottom w:val="none" w:sz="0" w:space="0" w:color="auto"/>
                <w:right w:val="none" w:sz="0" w:space="0" w:color="auto"/>
              </w:divBdr>
            </w:div>
            <w:div w:id="420490396">
              <w:marLeft w:val="0"/>
              <w:marRight w:val="0"/>
              <w:marTop w:val="0"/>
              <w:marBottom w:val="0"/>
              <w:divBdr>
                <w:top w:val="none" w:sz="0" w:space="0" w:color="auto"/>
                <w:left w:val="none" w:sz="0" w:space="0" w:color="auto"/>
                <w:bottom w:val="none" w:sz="0" w:space="0" w:color="auto"/>
                <w:right w:val="none" w:sz="0" w:space="0" w:color="auto"/>
              </w:divBdr>
            </w:div>
            <w:div w:id="2015456490">
              <w:marLeft w:val="0"/>
              <w:marRight w:val="0"/>
              <w:marTop w:val="0"/>
              <w:marBottom w:val="0"/>
              <w:divBdr>
                <w:top w:val="none" w:sz="0" w:space="0" w:color="auto"/>
                <w:left w:val="none" w:sz="0" w:space="0" w:color="auto"/>
                <w:bottom w:val="none" w:sz="0" w:space="0" w:color="auto"/>
                <w:right w:val="none" w:sz="0" w:space="0" w:color="auto"/>
              </w:divBdr>
            </w:div>
            <w:div w:id="1907063963">
              <w:marLeft w:val="0"/>
              <w:marRight w:val="0"/>
              <w:marTop w:val="0"/>
              <w:marBottom w:val="0"/>
              <w:divBdr>
                <w:top w:val="none" w:sz="0" w:space="0" w:color="auto"/>
                <w:left w:val="none" w:sz="0" w:space="0" w:color="auto"/>
                <w:bottom w:val="none" w:sz="0" w:space="0" w:color="auto"/>
                <w:right w:val="none" w:sz="0" w:space="0" w:color="auto"/>
              </w:divBdr>
            </w:div>
            <w:div w:id="1830055629">
              <w:marLeft w:val="0"/>
              <w:marRight w:val="0"/>
              <w:marTop w:val="0"/>
              <w:marBottom w:val="0"/>
              <w:divBdr>
                <w:top w:val="none" w:sz="0" w:space="0" w:color="auto"/>
                <w:left w:val="none" w:sz="0" w:space="0" w:color="auto"/>
                <w:bottom w:val="none" w:sz="0" w:space="0" w:color="auto"/>
                <w:right w:val="none" w:sz="0" w:space="0" w:color="auto"/>
              </w:divBdr>
            </w:div>
            <w:div w:id="1201935888">
              <w:marLeft w:val="0"/>
              <w:marRight w:val="0"/>
              <w:marTop w:val="0"/>
              <w:marBottom w:val="0"/>
              <w:divBdr>
                <w:top w:val="none" w:sz="0" w:space="0" w:color="auto"/>
                <w:left w:val="none" w:sz="0" w:space="0" w:color="auto"/>
                <w:bottom w:val="none" w:sz="0" w:space="0" w:color="auto"/>
                <w:right w:val="none" w:sz="0" w:space="0" w:color="auto"/>
              </w:divBdr>
            </w:div>
            <w:div w:id="16545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24363">
      <w:bodyDiv w:val="1"/>
      <w:marLeft w:val="0"/>
      <w:marRight w:val="0"/>
      <w:marTop w:val="0"/>
      <w:marBottom w:val="0"/>
      <w:divBdr>
        <w:top w:val="none" w:sz="0" w:space="0" w:color="auto"/>
        <w:left w:val="none" w:sz="0" w:space="0" w:color="auto"/>
        <w:bottom w:val="none" w:sz="0" w:space="0" w:color="auto"/>
        <w:right w:val="none" w:sz="0" w:space="0" w:color="auto"/>
      </w:divBdr>
    </w:div>
    <w:div w:id="1466465169">
      <w:bodyDiv w:val="1"/>
      <w:marLeft w:val="0"/>
      <w:marRight w:val="0"/>
      <w:marTop w:val="0"/>
      <w:marBottom w:val="0"/>
      <w:divBdr>
        <w:top w:val="none" w:sz="0" w:space="0" w:color="auto"/>
        <w:left w:val="none" w:sz="0" w:space="0" w:color="auto"/>
        <w:bottom w:val="none" w:sz="0" w:space="0" w:color="auto"/>
        <w:right w:val="none" w:sz="0" w:space="0" w:color="auto"/>
      </w:divBdr>
      <w:divsChild>
        <w:div w:id="949623225">
          <w:marLeft w:val="0"/>
          <w:marRight w:val="0"/>
          <w:marTop w:val="0"/>
          <w:marBottom w:val="0"/>
          <w:divBdr>
            <w:top w:val="none" w:sz="0" w:space="0" w:color="auto"/>
            <w:left w:val="none" w:sz="0" w:space="0" w:color="auto"/>
            <w:bottom w:val="none" w:sz="0" w:space="0" w:color="auto"/>
            <w:right w:val="none" w:sz="0" w:space="0" w:color="auto"/>
          </w:divBdr>
        </w:div>
      </w:divsChild>
    </w:div>
    <w:div w:id="1543208896">
      <w:bodyDiv w:val="1"/>
      <w:marLeft w:val="0"/>
      <w:marRight w:val="0"/>
      <w:marTop w:val="0"/>
      <w:marBottom w:val="0"/>
      <w:divBdr>
        <w:top w:val="none" w:sz="0" w:space="0" w:color="auto"/>
        <w:left w:val="none" w:sz="0" w:space="0" w:color="auto"/>
        <w:bottom w:val="none" w:sz="0" w:space="0" w:color="auto"/>
        <w:right w:val="none" w:sz="0" w:space="0" w:color="auto"/>
      </w:divBdr>
    </w:div>
    <w:div w:id="1929121833">
      <w:bodyDiv w:val="1"/>
      <w:marLeft w:val="0"/>
      <w:marRight w:val="0"/>
      <w:marTop w:val="0"/>
      <w:marBottom w:val="0"/>
      <w:divBdr>
        <w:top w:val="none" w:sz="0" w:space="0" w:color="auto"/>
        <w:left w:val="none" w:sz="0" w:space="0" w:color="auto"/>
        <w:bottom w:val="none" w:sz="0" w:space="0" w:color="auto"/>
        <w:right w:val="none" w:sz="0" w:space="0" w:color="auto"/>
      </w:divBdr>
      <w:divsChild>
        <w:div w:id="10156950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may-lanh?g=may-lanh-inverter" TargetMode="External"/><Relationship Id="rId13" Type="http://schemas.openxmlformats.org/officeDocument/2006/relationships/hyperlink" Target="https://www.dienmayxanh.com/may-lan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ienmayxanh.com/may-lanh/panasonic-inverter-15-hp-cu-cs-pu12zkh-8" TargetMode="External"/><Relationship Id="rId12" Type="http://schemas.openxmlformats.org/officeDocument/2006/relationships/hyperlink" Target="https://www.dienmayxanh.com/kinh-nghiem-hay/nhung-cong-nghe-noi-bat-tren-may-lanh-panasonic-124295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dienmayxanh.com/kinh-nghiem-hay/cac-che-do-thuong-thay-tren-may-lanh-795107"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dienmayxanh.com/kinh-nghiem-hay/the-nao-la-may-lanh-inverter-628934" TargetMode="External"/><Relationship Id="rId5" Type="http://schemas.openxmlformats.org/officeDocument/2006/relationships/image" Target="media/image1.png"/><Relationship Id="rId15" Type="http://schemas.openxmlformats.org/officeDocument/2006/relationships/hyperlink" Target="https://www.dienmayxanh.com/kinh-nghiem-hay/cac-che-do-thuong-thay-tren-may-lanh-795107" TargetMode="External"/><Relationship Id="rId10" Type="http://schemas.openxmlformats.org/officeDocument/2006/relationships/hyperlink" Target="https://www.dienmayxanh.com/may-lanh-panasonic" TargetMode="External"/><Relationship Id="rId4" Type="http://schemas.openxmlformats.org/officeDocument/2006/relationships/webSettings" Target="webSettings.xml"/><Relationship Id="rId9" Type="http://schemas.openxmlformats.org/officeDocument/2006/relationships/hyperlink" Target="https://www.dienmayxanh.com/kinh-nghiem-hay/cac-che-do-lam-lanh-nhanh-thuong-gap-tren-may-lanh-837183" TargetMode="External"/><Relationship Id="rId14" Type="http://schemas.openxmlformats.org/officeDocument/2006/relationships/hyperlink" Target="https://www.dienmayxanh.com/kinh-nghiem-hay/cac-che-do-thuong-thay-tren-may-lanh-795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925</Words>
  <Characters>5275</Characters>
  <Application>Microsoft Office Word</Application>
  <DocSecurity>0</DocSecurity>
  <Lines>43</Lines>
  <Paragraphs>12</Paragraphs>
  <ScaleCrop>false</ScaleCrop>
  <Company/>
  <LinksUpToDate>false</LinksUpToDate>
  <CharactersWithSpaces>6188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6</cp:revision>
  <dcterms:created xsi:type="dcterms:W3CDTF">2023-09-26T06:52:00Z</dcterms:created>
  <dcterms:modified xsi:type="dcterms:W3CDTF">2023-10-06T18:18:00Z</dcterms:modified>
</cp:coreProperties>
</file>