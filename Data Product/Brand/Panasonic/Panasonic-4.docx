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14627" w14:textId="77777777" w:rsidR="00510629" w:rsidRDefault="00C54CD4">
      <w:r>
        <w:rPr>
          <w:noProof/>
        </w:rPr>
        <w:drawing>
          <wp:anchor distT="0" distB="0" distL="114300" distR="114300" simplePos="0" relativeHeight="251658240" behindDoc="1" locked="0" layoutInCell="1" allowOverlap="1" wp14:anchorId="6DA13257" wp14:editId="34FC28B4">
            <wp:simplePos x="0" y="0"/>
            <wp:positionH relativeFrom="margin">
              <wp:align>center</wp:align>
            </wp:positionH>
            <wp:positionV relativeFrom="paragraph">
              <wp:posOffset>-1346200</wp:posOffset>
            </wp:positionV>
            <wp:extent cx="4965700" cy="3166666"/>
            <wp:effectExtent l="0" t="0" r="6350" b="0"/>
            <wp:wrapNone/>
            <wp:docPr id="1202458183" name="Picture 6" descr="Máy lạnh Panasonic Inverter 1 HP CU/CS-XU9ZKH-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áy lạnh Panasonic Inverter 1 HP CU/CS-XU9ZKH-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65700" cy="316666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051E83" w14:textId="77777777" w:rsidR="008752FF" w:rsidRDefault="008752FF" w:rsidP="00C54CD4">
      <w:pPr>
        <w:spacing w:after="0" w:line="240" w:lineRule="auto"/>
        <w:rPr>
          <w:rFonts w:ascii="Arial" w:eastAsia="Times New Roman" w:hAnsi="Arial" w:cs="Arial"/>
          <w:b/>
          <w:bCs/>
          <w:color w:val="D0021B"/>
          <w:kern w:val="0"/>
          <w:sz w:val="30"/>
          <w:szCs w:val="30"/>
          <w14:ligatures w14:val="none"/>
        </w:rPr>
      </w:pPr>
    </w:p>
    <w:p w14:paraId="364B0B27" w14:textId="77777777" w:rsidR="008752FF" w:rsidRDefault="008752FF" w:rsidP="00C54CD4">
      <w:pPr>
        <w:spacing w:after="0" w:line="240" w:lineRule="auto"/>
        <w:rPr>
          <w:rFonts w:ascii="Arial" w:eastAsia="Times New Roman" w:hAnsi="Arial" w:cs="Arial"/>
          <w:b/>
          <w:bCs/>
          <w:color w:val="D0021B"/>
          <w:kern w:val="0"/>
          <w:sz w:val="30"/>
          <w:szCs w:val="30"/>
          <w14:ligatures w14:val="none"/>
        </w:rPr>
      </w:pPr>
    </w:p>
    <w:p w14:paraId="70F5D1EF" w14:textId="77777777" w:rsidR="008752FF" w:rsidRDefault="008752FF" w:rsidP="00C54CD4">
      <w:pPr>
        <w:spacing w:after="0" w:line="240" w:lineRule="auto"/>
        <w:rPr>
          <w:rFonts w:ascii="Arial" w:eastAsia="Times New Roman" w:hAnsi="Arial" w:cs="Arial"/>
          <w:b/>
          <w:bCs/>
          <w:color w:val="D0021B"/>
          <w:kern w:val="0"/>
          <w:sz w:val="30"/>
          <w:szCs w:val="30"/>
          <w14:ligatures w14:val="none"/>
        </w:rPr>
      </w:pPr>
    </w:p>
    <w:p w14:paraId="561DE44A" w14:textId="77777777" w:rsidR="008752FF" w:rsidRDefault="008752FF" w:rsidP="00C54CD4">
      <w:pPr>
        <w:spacing w:after="0" w:line="240" w:lineRule="auto"/>
        <w:rPr>
          <w:rFonts w:ascii="Arial" w:eastAsia="Times New Roman" w:hAnsi="Arial" w:cs="Arial"/>
          <w:b/>
          <w:bCs/>
          <w:color w:val="D0021B"/>
          <w:kern w:val="0"/>
          <w:sz w:val="30"/>
          <w:szCs w:val="30"/>
          <w14:ligatures w14:val="none"/>
        </w:rPr>
      </w:pPr>
    </w:p>
    <w:p w14:paraId="4C40D3A1" w14:textId="77777777" w:rsidR="008752FF" w:rsidRDefault="008752FF" w:rsidP="00C54CD4">
      <w:pPr>
        <w:spacing w:after="0" w:line="240" w:lineRule="auto"/>
        <w:rPr>
          <w:rFonts w:ascii="Arial" w:eastAsia="Times New Roman" w:hAnsi="Arial" w:cs="Arial"/>
          <w:b/>
          <w:bCs/>
          <w:color w:val="D0021B"/>
          <w:kern w:val="0"/>
          <w:sz w:val="30"/>
          <w:szCs w:val="30"/>
          <w14:ligatures w14:val="none"/>
        </w:rPr>
      </w:pPr>
    </w:p>
    <w:p w14:paraId="35BB48B9" w14:textId="77777777" w:rsidR="008752FF" w:rsidRPr="008752FF" w:rsidRDefault="008752FF" w:rsidP="008752FF">
      <w:pPr>
        <w:spacing w:after="0" w:line="240" w:lineRule="auto"/>
        <w:rPr>
          <w:rFonts w:ascii="Times New Roman" w:eastAsia="Times New Roman" w:hAnsi="Times New Roman" w:cs="Times New Roman"/>
          <w:kern w:val="0"/>
          <w:sz w:val="32"/>
          <w:szCs w:val="32"/>
          <w14:ligatures w14:val="none"/>
        </w:rPr>
      </w:pPr>
      <w:r w:rsidRPr="008752FF">
        <w:rPr>
          <w:rFonts w:ascii="Arial" w:eastAsia="Times New Roman" w:hAnsi="Arial" w:cs="Arial"/>
          <w:b/>
          <w:bCs/>
          <w:color w:val="D0021B"/>
          <w:kern w:val="0"/>
          <w:sz w:val="32"/>
          <w:szCs w:val="32"/>
          <w14:ligatures w14:val="none"/>
        </w:rPr>
        <w:t>13.340.000₫</w:t>
      </w:r>
    </w:p>
    <w:p w14:paraId="6CE1BB6C" w14:textId="77777777" w:rsidR="008752FF" w:rsidRPr="008752FF" w:rsidRDefault="008752FF" w:rsidP="008752FF">
      <w:pPr>
        <w:spacing w:after="0" w:line="240" w:lineRule="auto"/>
        <w:rPr>
          <w:rFonts w:ascii="Arial" w:eastAsia="Times New Roman" w:hAnsi="Arial" w:cs="Arial"/>
          <w:color w:val="333333"/>
          <w:kern w:val="0"/>
          <w:sz w:val="32"/>
          <w:szCs w:val="32"/>
          <w14:ligatures w14:val="none"/>
        </w:rPr>
      </w:pPr>
      <w:del w:id="0" w:author="Unknown">
        <w:r w:rsidRPr="008752FF">
          <w:rPr>
            <w:rFonts w:ascii="Arial" w:eastAsia="Times New Roman" w:hAnsi="Arial" w:cs="Arial"/>
            <w:color w:val="666666"/>
            <w:kern w:val="0"/>
            <w:sz w:val="32"/>
            <w:szCs w:val="32"/>
            <w14:ligatures w14:val="none"/>
          </w:rPr>
          <w:delText>13.990.000₫</w:delText>
        </w:r>
      </w:del>
      <w:r w:rsidRPr="008752FF">
        <w:rPr>
          <w:rFonts w:ascii="Arial" w:eastAsia="Times New Roman" w:hAnsi="Arial" w:cs="Arial"/>
          <w:color w:val="333333"/>
          <w:kern w:val="0"/>
          <w:sz w:val="32"/>
          <w:szCs w:val="32"/>
          <w14:ligatures w14:val="none"/>
        </w:rPr>
        <w:t>(-4%)</w:t>
      </w:r>
    </w:p>
    <w:p w14:paraId="4C66D4C9" w14:textId="77777777" w:rsidR="00C54CD4" w:rsidRDefault="00C54CD4" w:rsidP="00C54CD4">
      <w:pPr>
        <w:shd w:val="clear" w:color="auto" w:fill="FFFFFF"/>
        <w:spacing w:after="0" w:line="240" w:lineRule="auto"/>
        <w:rPr>
          <w:rFonts w:ascii="Arial" w:eastAsia="Times New Roman" w:hAnsi="Arial" w:cs="Arial"/>
          <w:b/>
          <w:bCs/>
          <w:color w:val="333333"/>
          <w:kern w:val="0"/>
          <w:sz w:val="32"/>
          <w:szCs w:val="32"/>
          <w14:ligatures w14:val="none"/>
        </w:rPr>
      </w:pPr>
      <w:r w:rsidRPr="008752FF">
        <w:rPr>
          <w:rFonts w:ascii="Arial" w:eastAsia="Times New Roman" w:hAnsi="Arial" w:cs="Arial"/>
          <w:b/>
          <w:bCs/>
          <w:color w:val="333333"/>
          <w:kern w:val="0"/>
          <w:sz w:val="32"/>
          <w:szCs w:val="32"/>
          <w14:ligatures w14:val="none"/>
        </w:rPr>
        <w:t>Technical specifications of Panasonic Inverter 1 HP CU/CS-XU9ZKH-8 air conditioner</w:t>
      </w:r>
    </w:p>
    <w:p w14:paraId="71FD1F9B" w14:textId="77777777" w:rsidR="008752FF" w:rsidRPr="008752FF" w:rsidRDefault="008752FF" w:rsidP="00C54CD4">
      <w:pPr>
        <w:shd w:val="clear" w:color="auto" w:fill="FFFFFF"/>
        <w:spacing w:after="0" w:line="240" w:lineRule="auto"/>
        <w:rPr>
          <w:rFonts w:ascii="Arial" w:eastAsia="Times New Roman" w:hAnsi="Arial" w:cs="Arial"/>
          <w:b/>
          <w:bCs/>
          <w:color w:val="333333"/>
          <w:kern w:val="0"/>
          <w:sz w:val="32"/>
          <w:szCs w:val="32"/>
          <w14:ligatures w14:val="none"/>
        </w:rPr>
      </w:pPr>
    </w:p>
    <w:p w14:paraId="1FFE0148" w14:textId="77777777" w:rsidR="00C54CD4" w:rsidRPr="008752FF" w:rsidRDefault="00C54CD4" w:rsidP="00C54CD4">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8752FF">
        <w:rPr>
          <w:rFonts w:ascii="Arial" w:eastAsia="Times New Roman" w:hAnsi="Arial" w:cs="Arial"/>
          <w:color w:val="333333"/>
          <w:kern w:val="0"/>
          <w:sz w:val="24"/>
          <w:szCs w:val="24"/>
          <w14:ligatures w14:val="none"/>
        </w:rPr>
        <w:t>Machine Type:</w:t>
      </w:r>
    </w:p>
    <w:p w14:paraId="6E83F96D" w14:textId="77777777" w:rsidR="00C54CD4" w:rsidRPr="008752FF" w:rsidRDefault="00C54CD4" w:rsidP="00C54CD4">
      <w:pPr>
        <w:shd w:val="clear" w:color="auto" w:fill="F5F5F5"/>
        <w:spacing w:after="0" w:line="240" w:lineRule="auto"/>
        <w:ind w:left="720"/>
        <w:rPr>
          <w:rFonts w:ascii="Arial" w:eastAsia="Times New Roman" w:hAnsi="Arial" w:cs="Arial"/>
          <w:color w:val="333333"/>
          <w:kern w:val="0"/>
          <w:sz w:val="24"/>
          <w:szCs w:val="24"/>
          <w14:ligatures w14:val="none"/>
        </w:rPr>
      </w:pPr>
      <w:r w:rsidRPr="008752FF">
        <w:rPr>
          <w:rFonts w:ascii="Arial" w:eastAsia="Times New Roman" w:hAnsi="Arial" w:cs="Arial"/>
          <w:color w:val="333333"/>
          <w:kern w:val="0"/>
          <w:sz w:val="24"/>
          <w:szCs w:val="24"/>
          <w14:ligatures w14:val="none"/>
        </w:rPr>
        <w:t>1 way (cooling only) With Inverter</w:t>
      </w:r>
    </w:p>
    <w:p w14:paraId="5804B55F" w14:textId="77777777" w:rsidR="00C54CD4" w:rsidRPr="008752FF" w:rsidRDefault="00C54CD4" w:rsidP="00C54CD4">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8752FF">
        <w:rPr>
          <w:rFonts w:ascii="Arial" w:eastAsia="Times New Roman" w:hAnsi="Arial" w:cs="Arial"/>
          <w:color w:val="333333"/>
          <w:kern w:val="0"/>
          <w:sz w:val="24"/>
          <w:szCs w:val="24"/>
          <w14:ligatures w14:val="none"/>
        </w:rPr>
        <w:t>Cooling capacity:</w:t>
      </w:r>
    </w:p>
    <w:p w14:paraId="47AED135" w14:textId="77777777" w:rsidR="00C54CD4" w:rsidRPr="008752FF" w:rsidRDefault="00C54CD4" w:rsidP="00C54CD4">
      <w:pPr>
        <w:shd w:val="clear" w:color="auto" w:fill="FFFFFF"/>
        <w:spacing w:after="0" w:line="240" w:lineRule="auto"/>
        <w:ind w:left="720"/>
        <w:rPr>
          <w:rFonts w:ascii="Arial" w:eastAsia="Times New Roman" w:hAnsi="Arial" w:cs="Arial"/>
          <w:color w:val="333333"/>
          <w:kern w:val="0"/>
          <w:sz w:val="24"/>
          <w:szCs w:val="24"/>
          <w14:ligatures w14:val="none"/>
        </w:rPr>
      </w:pPr>
      <w:r w:rsidRPr="008752FF">
        <w:rPr>
          <w:rFonts w:ascii="Arial" w:eastAsia="Times New Roman" w:hAnsi="Arial" w:cs="Arial"/>
          <w:color w:val="333333"/>
          <w:kern w:val="0"/>
          <w:sz w:val="24"/>
          <w:szCs w:val="24"/>
          <w14:ligatures w14:val="none"/>
        </w:rPr>
        <w:t>1 HP - 8,700 BTU</w:t>
      </w:r>
    </w:p>
    <w:p w14:paraId="189CB3F9" w14:textId="77777777" w:rsidR="00C54CD4" w:rsidRPr="008752FF" w:rsidRDefault="00C54CD4" w:rsidP="00C54CD4">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8752FF">
        <w:rPr>
          <w:rFonts w:ascii="Arial" w:eastAsia="Times New Roman" w:hAnsi="Arial" w:cs="Arial"/>
          <w:color w:val="333333"/>
          <w:kern w:val="0"/>
          <w:sz w:val="24"/>
          <w:szCs w:val="24"/>
          <w14:ligatures w14:val="none"/>
        </w:rPr>
        <w:t>Effective cooling range:</w:t>
      </w:r>
    </w:p>
    <w:p w14:paraId="4EB12981" w14:textId="77777777" w:rsidR="00C54CD4" w:rsidRPr="008752FF" w:rsidRDefault="00C54CD4" w:rsidP="00C54CD4">
      <w:pPr>
        <w:shd w:val="clear" w:color="auto" w:fill="F5F5F5"/>
        <w:spacing w:after="0" w:line="240" w:lineRule="auto"/>
        <w:ind w:left="720"/>
        <w:rPr>
          <w:rFonts w:ascii="Arial" w:eastAsia="Times New Roman" w:hAnsi="Arial" w:cs="Arial"/>
          <w:color w:val="333333"/>
          <w:kern w:val="0"/>
          <w:sz w:val="24"/>
          <w:szCs w:val="24"/>
          <w14:ligatures w14:val="none"/>
        </w:rPr>
      </w:pPr>
      <w:r w:rsidRPr="008752FF">
        <w:rPr>
          <w:rFonts w:ascii="Arial" w:eastAsia="Times New Roman" w:hAnsi="Arial" w:cs="Arial"/>
          <w:color w:val="333333"/>
          <w:kern w:val="0"/>
          <w:sz w:val="24"/>
          <w:szCs w:val="24"/>
          <w14:ligatures w14:val="none"/>
        </w:rPr>
        <w:t>Under 15m² (from 30 to 45m³)</w:t>
      </w:r>
    </w:p>
    <w:p w14:paraId="7D920FBA" w14:textId="77777777" w:rsidR="00C54CD4" w:rsidRPr="008752FF" w:rsidRDefault="00C54CD4" w:rsidP="00C54CD4">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8752FF">
        <w:rPr>
          <w:rFonts w:ascii="Arial" w:eastAsia="Times New Roman" w:hAnsi="Arial" w:cs="Arial"/>
          <w:color w:val="333333"/>
          <w:kern w:val="0"/>
          <w:sz w:val="24"/>
          <w:szCs w:val="24"/>
          <w14:ligatures w14:val="none"/>
        </w:rPr>
        <w:t>Dust filter, antibacterial, deodorant:</w:t>
      </w:r>
    </w:p>
    <w:p w14:paraId="677258EA" w14:textId="77777777" w:rsidR="00C54CD4" w:rsidRPr="008752FF" w:rsidRDefault="00C54CD4" w:rsidP="00C54CD4">
      <w:pPr>
        <w:shd w:val="clear" w:color="auto" w:fill="FFFFFF"/>
        <w:spacing w:after="0" w:line="240" w:lineRule="auto"/>
        <w:ind w:left="720"/>
        <w:rPr>
          <w:rFonts w:ascii="Arial" w:eastAsia="Times New Roman" w:hAnsi="Arial" w:cs="Arial"/>
          <w:color w:val="333333"/>
          <w:kern w:val="0"/>
          <w:sz w:val="24"/>
          <w:szCs w:val="24"/>
          <w14:ligatures w14:val="none"/>
        </w:rPr>
      </w:pPr>
      <w:r w:rsidRPr="008752FF">
        <w:rPr>
          <w:rFonts w:ascii="Arial" w:eastAsia="Times New Roman" w:hAnsi="Arial" w:cs="Arial"/>
          <w:color w:val="333333"/>
          <w:kern w:val="0"/>
          <w:sz w:val="24"/>
          <w:szCs w:val="24"/>
          <w14:ligatures w14:val="none"/>
        </w:rPr>
        <w:t>Nanoe™ X generation 3 air filtration technology Nanoe-G filters PM 2.5 fine dust</w:t>
      </w:r>
    </w:p>
    <w:p w14:paraId="28C9FD13" w14:textId="77777777" w:rsidR="00C54CD4" w:rsidRPr="008752FF" w:rsidRDefault="00C54CD4" w:rsidP="00C54CD4">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8752FF">
        <w:rPr>
          <w:rFonts w:ascii="Arial" w:eastAsia="Times New Roman" w:hAnsi="Arial" w:cs="Arial"/>
          <w:color w:val="333333"/>
          <w:kern w:val="0"/>
          <w:sz w:val="24"/>
          <w:szCs w:val="24"/>
          <w14:ligatures w14:val="none"/>
        </w:rPr>
        <w:t>Power saving technology:</w:t>
      </w:r>
    </w:p>
    <w:p w14:paraId="67FE833D" w14:textId="77777777" w:rsidR="00C54CD4" w:rsidRPr="008752FF" w:rsidRDefault="00C54CD4" w:rsidP="00C54CD4">
      <w:pPr>
        <w:shd w:val="clear" w:color="auto" w:fill="F5F5F5"/>
        <w:spacing w:after="0" w:line="240" w:lineRule="auto"/>
        <w:ind w:left="720"/>
        <w:rPr>
          <w:rFonts w:ascii="Arial" w:eastAsia="Times New Roman" w:hAnsi="Arial" w:cs="Arial"/>
          <w:color w:val="333333"/>
          <w:kern w:val="0"/>
          <w:sz w:val="24"/>
          <w:szCs w:val="24"/>
          <w14:ligatures w14:val="none"/>
        </w:rPr>
      </w:pPr>
      <w:r w:rsidRPr="008752FF">
        <w:rPr>
          <w:rFonts w:ascii="Arial" w:eastAsia="Times New Roman" w:hAnsi="Arial" w:cs="Arial"/>
          <w:color w:val="333333"/>
          <w:kern w:val="0"/>
          <w:sz w:val="24"/>
          <w:szCs w:val="24"/>
          <w14:ligatures w14:val="none"/>
        </w:rPr>
        <w:t>ECO integrates AI Inverter</w:t>
      </w:r>
    </w:p>
    <w:p w14:paraId="29FDA3FD" w14:textId="77777777" w:rsidR="00C54CD4" w:rsidRPr="008752FF" w:rsidRDefault="00C54CD4" w:rsidP="00C54CD4">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8752FF">
        <w:rPr>
          <w:rFonts w:ascii="Arial" w:eastAsia="Times New Roman" w:hAnsi="Arial" w:cs="Arial"/>
          <w:color w:val="333333"/>
          <w:kern w:val="0"/>
          <w:sz w:val="24"/>
          <w:szCs w:val="24"/>
          <w14:ligatures w14:val="none"/>
        </w:rPr>
        <w:t>Rapid cooling:</w:t>
      </w:r>
    </w:p>
    <w:p w14:paraId="0288D8D0" w14:textId="77777777" w:rsidR="00C54CD4" w:rsidRPr="008752FF" w:rsidRDefault="00C54CD4" w:rsidP="00C54CD4">
      <w:pPr>
        <w:shd w:val="clear" w:color="auto" w:fill="FFFFFF"/>
        <w:spacing w:after="0" w:line="240" w:lineRule="auto"/>
        <w:ind w:left="720"/>
        <w:rPr>
          <w:rFonts w:ascii="Arial" w:eastAsia="Times New Roman" w:hAnsi="Arial" w:cs="Arial"/>
          <w:color w:val="333333"/>
          <w:kern w:val="0"/>
          <w:sz w:val="24"/>
          <w:szCs w:val="24"/>
          <w14:ligatures w14:val="none"/>
        </w:rPr>
      </w:pPr>
      <w:r w:rsidRPr="008752FF">
        <w:rPr>
          <w:rFonts w:ascii="Arial" w:eastAsia="Times New Roman" w:hAnsi="Arial" w:cs="Arial"/>
          <w:color w:val="333333"/>
          <w:kern w:val="0"/>
          <w:sz w:val="24"/>
          <w:szCs w:val="24"/>
          <w14:ligatures w14:val="none"/>
        </w:rPr>
        <w:t>iAuto-X</w:t>
      </w:r>
    </w:p>
    <w:p w14:paraId="56F24401" w14:textId="77777777" w:rsidR="00C54CD4" w:rsidRPr="008752FF" w:rsidRDefault="00C54CD4" w:rsidP="00C54CD4">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8752FF">
        <w:rPr>
          <w:rFonts w:ascii="Arial" w:eastAsia="Times New Roman" w:hAnsi="Arial" w:cs="Arial"/>
          <w:color w:val="333333"/>
          <w:kern w:val="0"/>
          <w:sz w:val="24"/>
          <w:szCs w:val="24"/>
          <w14:ligatures w14:val="none"/>
        </w:rPr>
        <w:t>Utilities:</w:t>
      </w:r>
    </w:p>
    <w:p w14:paraId="2727CD28" w14:textId="77777777" w:rsidR="00C54CD4" w:rsidRPr="008752FF" w:rsidRDefault="00C54CD4" w:rsidP="00C54CD4">
      <w:pPr>
        <w:shd w:val="clear" w:color="auto" w:fill="F5F5F5"/>
        <w:spacing w:after="0" w:line="240" w:lineRule="auto"/>
        <w:ind w:left="720"/>
        <w:rPr>
          <w:rFonts w:ascii="Arial" w:eastAsia="Times New Roman" w:hAnsi="Arial" w:cs="Arial"/>
          <w:color w:val="333333"/>
          <w:kern w:val="0"/>
          <w:sz w:val="24"/>
          <w:szCs w:val="24"/>
          <w14:ligatures w14:val="none"/>
        </w:rPr>
      </w:pPr>
      <w:r w:rsidRPr="008752FF">
        <w:rPr>
          <w:rFonts w:ascii="Arial" w:eastAsia="Times New Roman" w:hAnsi="Arial" w:cs="Arial"/>
          <w:color w:val="333333"/>
          <w:kern w:val="0"/>
          <w:sz w:val="24"/>
          <w:szCs w:val="24"/>
          <w14:ligatures w14:val="none"/>
        </w:rPr>
        <w:t>Humidity control mode Night sleep mode Sleep for the elderly and children Self-diagnosis function Super quiet operation Quiet timer to turn on and off Automatically restart when power is available Cleaning inside the indoor unit: Inside Cleaning Condition Controlled by phone, with wifi</w:t>
      </w:r>
    </w:p>
    <w:p w14:paraId="3CF64C80" w14:textId="77777777" w:rsidR="00C54CD4" w:rsidRPr="008752FF" w:rsidRDefault="00C54CD4" w:rsidP="00C54CD4">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8752FF">
        <w:rPr>
          <w:rFonts w:ascii="Arial" w:eastAsia="Times New Roman" w:hAnsi="Arial" w:cs="Arial"/>
          <w:color w:val="333333"/>
          <w:kern w:val="0"/>
          <w:sz w:val="24"/>
          <w:szCs w:val="24"/>
          <w14:ligatures w14:val="none"/>
        </w:rPr>
        <w:t>Power consumption:</w:t>
      </w:r>
    </w:p>
    <w:p w14:paraId="4FE1A397" w14:textId="77777777" w:rsidR="00C54CD4" w:rsidRPr="008752FF" w:rsidRDefault="00C54CD4" w:rsidP="00C54CD4">
      <w:pPr>
        <w:shd w:val="clear" w:color="auto" w:fill="FFFFFF"/>
        <w:spacing w:after="0" w:line="240" w:lineRule="auto"/>
        <w:ind w:left="720"/>
        <w:rPr>
          <w:rFonts w:ascii="Arial" w:eastAsia="Times New Roman" w:hAnsi="Arial" w:cs="Arial"/>
          <w:color w:val="333333"/>
          <w:kern w:val="0"/>
          <w:sz w:val="24"/>
          <w:szCs w:val="24"/>
          <w14:ligatures w14:val="none"/>
        </w:rPr>
      </w:pPr>
      <w:r w:rsidRPr="008752FF">
        <w:rPr>
          <w:rFonts w:ascii="Arial" w:eastAsia="Times New Roman" w:hAnsi="Arial" w:cs="Arial"/>
          <w:color w:val="333333"/>
          <w:kern w:val="0"/>
          <w:sz w:val="24"/>
          <w:szCs w:val="24"/>
          <w14:ligatures w14:val="none"/>
        </w:rPr>
        <w:t>0.65 kW/h 5 stars (Energy efficiency 6.16)</w:t>
      </w:r>
    </w:p>
    <w:p w14:paraId="1E4DB093" w14:textId="77777777" w:rsidR="00C54CD4" w:rsidRPr="008752FF" w:rsidRDefault="00C54CD4" w:rsidP="00C54CD4">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8752FF">
        <w:rPr>
          <w:rFonts w:ascii="Arial" w:eastAsia="Times New Roman" w:hAnsi="Arial" w:cs="Arial"/>
          <w:color w:val="333333"/>
          <w:kern w:val="0"/>
          <w:sz w:val="24"/>
          <w:szCs w:val="24"/>
          <w14:ligatures w14:val="none"/>
        </w:rPr>
        <w:t>Cooler:</w:t>
      </w:r>
    </w:p>
    <w:p w14:paraId="257BAD47" w14:textId="77777777" w:rsidR="00C54CD4" w:rsidRPr="008752FF" w:rsidRDefault="00C54CD4" w:rsidP="00C54CD4">
      <w:pPr>
        <w:shd w:val="clear" w:color="auto" w:fill="F5F5F5"/>
        <w:spacing w:after="0" w:line="240" w:lineRule="auto"/>
        <w:ind w:left="720"/>
        <w:rPr>
          <w:rFonts w:ascii="Arial" w:eastAsia="Times New Roman" w:hAnsi="Arial" w:cs="Arial"/>
          <w:color w:val="333333"/>
          <w:kern w:val="0"/>
          <w:sz w:val="24"/>
          <w:szCs w:val="24"/>
          <w14:ligatures w14:val="none"/>
        </w:rPr>
      </w:pPr>
      <w:r w:rsidRPr="008752FF">
        <w:rPr>
          <w:rFonts w:ascii="Arial" w:eastAsia="Times New Roman" w:hAnsi="Arial" w:cs="Arial"/>
          <w:color w:val="333333"/>
          <w:kern w:val="0"/>
          <w:sz w:val="24"/>
          <w:szCs w:val="24"/>
          <w14:ligatures w14:val="none"/>
        </w:rPr>
        <w:t>Length 87 cm - Height 29.5 cm - Thickness 22.9 cm - Weight 10 kg</w:t>
      </w:r>
    </w:p>
    <w:p w14:paraId="14B34746" w14:textId="77777777" w:rsidR="00C54CD4" w:rsidRPr="008752FF" w:rsidRDefault="00C54CD4" w:rsidP="00C54CD4">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8752FF">
        <w:rPr>
          <w:rFonts w:ascii="Arial" w:eastAsia="Times New Roman" w:hAnsi="Arial" w:cs="Arial"/>
          <w:color w:val="333333"/>
          <w:kern w:val="0"/>
          <w:sz w:val="24"/>
          <w:szCs w:val="24"/>
          <w14:ligatures w14:val="none"/>
        </w:rPr>
        <w:t>Outdoor:</w:t>
      </w:r>
    </w:p>
    <w:p w14:paraId="3CC21109" w14:textId="77777777" w:rsidR="00C54CD4" w:rsidRPr="008752FF" w:rsidRDefault="00C54CD4" w:rsidP="00C54CD4">
      <w:pPr>
        <w:shd w:val="clear" w:color="auto" w:fill="FFFFFF"/>
        <w:spacing w:after="0" w:line="240" w:lineRule="auto"/>
        <w:ind w:left="720"/>
        <w:rPr>
          <w:rFonts w:ascii="Arial" w:eastAsia="Times New Roman" w:hAnsi="Arial" w:cs="Arial"/>
          <w:color w:val="333333"/>
          <w:kern w:val="0"/>
          <w:sz w:val="24"/>
          <w:szCs w:val="24"/>
          <w14:ligatures w14:val="none"/>
        </w:rPr>
      </w:pPr>
      <w:r w:rsidRPr="008752FF">
        <w:rPr>
          <w:rFonts w:ascii="Arial" w:eastAsia="Times New Roman" w:hAnsi="Arial" w:cs="Arial"/>
          <w:color w:val="333333"/>
          <w:kern w:val="0"/>
          <w:sz w:val="24"/>
          <w:szCs w:val="24"/>
          <w14:ligatures w14:val="none"/>
        </w:rPr>
        <w:t>Length 72 cm - Height 51.1 cm - Thickness 26.8 cm - Weight 18 kg</w:t>
      </w:r>
    </w:p>
    <w:p w14:paraId="7C14607B" w14:textId="77777777" w:rsidR="00C54CD4" w:rsidRPr="008752FF" w:rsidRDefault="00C54CD4" w:rsidP="00C54CD4">
      <w:pPr>
        <w:pStyle w:val="manu-info-popupcontenttitle"/>
        <w:pBdr>
          <w:bottom w:val="single" w:sz="6" w:space="0" w:color="CCCCCC"/>
        </w:pBdr>
        <w:spacing w:before="0" w:beforeAutospacing="0" w:after="0" w:afterAutospacing="0" w:line="450" w:lineRule="atLeast"/>
        <w:textAlignment w:val="center"/>
        <w:rPr>
          <w:rFonts w:ascii="Arial" w:hAnsi="Arial" w:cs="Arial"/>
          <w:color w:val="333333"/>
        </w:rPr>
      </w:pPr>
      <w:r w:rsidRPr="008752FF">
        <w:rPr>
          <w:rFonts w:ascii="Arial" w:hAnsi="Arial" w:cs="Arial"/>
          <w:color w:val="333333"/>
        </w:rPr>
        <w:t>Introducing the company </w:t>
      </w:r>
      <w:r w:rsidRPr="008752FF">
        <w:rPr>
          <w:rFonts w:ascii="Arial" w:hAnsi="Arial" w:cs="Arial"/>
          <w:noProof/>
          <w:color w:val="333333"/>
        </w:rPr>
        <w:drawing>
          <wp:inline distT="0" distB="0" distL="0" distR="0" wp14:anchorId="34C79A11" wp14:editId="686E55FD">
            <wp:extent cx="664845" cy="283845"/>
            <wp:effectExtent l="0" t="0" r="1905" b="0"/>
            <wp:docPr id="89476736" name="Picture 7" descr="Panaso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anasoni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845" cy="283845"/>
                    </a:xfrm>
                    <a:prstGeom prst="rect">
                      <a:avLst/>
                    </a:prstGeom>
                    <a:noFill/>
                    <a:ln>
                      <a:noFill/>
                    </a:ln>
                  </pic:spPr>
                </pic:pic>
              </a:graphicData>
            </a:graphic>
          </wp:inline>
        </w:drawing>
      </w:r>
    </w:p>
    <w:p w14:paraId="34C64333" w14:textId="77777777" w:rsidR="00C54CD4" w:rsidRPr="008752FF" w:rsidRDefault="00C54CD4" w:rsidP="00C54CD4">
      <w:pPr>
        <w:pStyle w:val="NormalWeb"/>
        <w:spacing w:before="0" w:beforeAutospacing="0" w:after="0" w:afterAutospacing="0"/>
        <w:rPr>
          <w:rFonts w:ascii="Arial" w:hAnsi="Arial" w:cs="Arial"/>
          <w:color w:val="333333"/>
        </w:rPr>
      </w:pPr>
      <w:r w:rsidRPr="008752FF">
        <w:rPr>
          <w:rFonts w:ascii="Arial" w:hAnsi="Arial" w:cs="Arial"/>
          <w:color w:val="333333"/>
        </w:rPr>
        <w:t>- Japanese brand.</w:t>
      </w:r>
      <w:r w:rsidRPr="008752FF">
        <w:rPr>
          <w:rFonts w:ascii="Arial" w:hAnsi="Arial" w:cs="Arial"/>
          <w:color w:val="333333"/>
        </w:rPr>
        <w:br/>
        <w:t>- Established in 1918. Panasonic entered the Vietnamese market very early, in the 1950s.</w:t>
      </w:r>
      <w:r w:rsidRPr="008752FF">
        <w:rPr>
          <w:rFonts w:ascii="Arial" w:hAnsi="Arial" w:cs="Arial"/>
          <w:color w:val="333333"/>
        </w:rPr>
        <w:br/>
        <w:t>- Panasonic is famous for its refrigerators, air conditioners, televisions and household appliances such as microwaves, fans, air conditioners. blender...</w:t>
      </w:r>
      <w:r w:rsidRPr="008752FF">
        <w:rPr>
          <w:rFonts w:ascii="Arial" w:hAnsi="Arial" w:cs="Arial"/>
          <w:color w:val="333333"/>
        </w:rPr>
        <w:br/>
        <w:t>- Panasonic products are famous for their high durability, energy saving, and beautiful designs.</w:t>
      </w:r>
    </w:p>
    <w:p w14:paraId="350CC063" w14:textId="77777777" w:rsidR="00C54CD4" w:rsidRDefault="00C54CD4" w:rsidP="00C54CD4">
      <w:pPr>
        <w:spacing w:after="0" w:line="240" w:lineRule="auto"/>
        <w:rPr>
          <w:rFonts w:ascii="Arial" w:eastAsia="Times New Roman" w:hAnsi="Arial" w:cs="Arial"/>
          <w:color w:val="333333"/>
          <w:kern w:val="0"/>
          <w:sz w:val="21"/>
          <w:szCs w:val="21"/>
          <w14:ligatures w14:val="none"/>
        </w:rPr>
      </w:pPr>
    </w:p>
    <w:p w14:paraId="453D6D08" w14:textId="77777777" w:rsidR="00C54CD4" w:rsidRPr="00C54CD4" w:rsidRDefault="00000000" w:rsidP="00C54CD4">
      <w:pPr>
        <w:shd w:val="clear" w:color="auto" w:fill="FFFFFF"/>
        <w:spacing w:after="0" w:line="420" w:lineRule="atLeast"/>
        <w:outlineLvl w:val="2"/>
        <w:rPr>
          <w:rFonts w:ascii="Arial" w:eastAsia="Times New Roman" w:hAnsi="Arial" w:cs="Arial"/>
          <w:b/>
          <w:bCs/>
          <w:color w:val="333333"/>
          <w:kern w:val="0"/>
          <w:sz w:val="30"/>
          <w:szCs w:val="30"/>
          <w14:ligatures w14:val="none"/>
        </w:rPr>
      </w:pPr>
      <w:hyperlink r:id="rId7" w:tgtFrame="_blank" w:tooltip="Detailed review of Panasonic Inverter 1 HP CU/CS-XU9ZKH-8 air conditioner" w:history="1">
        <w:r w:rsidR="00C54CD4" w:rsidRPr="00C54CD4">
          <w:rPr>
            <w:rFonts w:ascii="Arial" w:eastAsia="Times New Roman" w:hAnsi="Arial" w:cs="Arial"/>
            <w:b/>
            <w:bCs/>
            <w:color w:val="2F80ED"/>
            <w:kern w:val="0"/>
            <w:sz w:val="30"/>
            <w:szCs w:val="30"/>
            <w:u w:val="single"/>
            <w14:ligatures w14:val="none"/>
          </w:rPr>
          <w:t>Detailed review of Panasonic Inverter 1 HP CU/CS-XU9ZKH-8 air conditioner</w:t>
        </w:r>
      </w:hyperlink>
    </w:p>
    <w:p w14:paraId="608CA84B" w14:textId="77777777" w:rsidR="00C54CD4" w:rsidRPr="00C54CD4" w:rsidRDefault="00000000" w:rsidP="00C54CD4">
      <w:pPr>
        <w:shd w:val="clear" w:color="auto" w:fill="FFFFFF"/>
        <w:spacing w:after="0" w:line="240" w:lineRule="auto"/>
        <w:rPr>
          <w:rFonts w:ascii="Arial" w:eastAsia="Times New Roman" w:hAnsi="Arial" w:cs="Arial"/>
          <w:color w:val="333333"/>
          <w:kern w:val="0"/>
          <w:sz w:val="24"/>
          <w:szCs w:val="24"/>
          <w14:ligatures w14:val="none"/>
        </w:rPr>
      </w:pPr>
      <w:hyperlink r:id="rId8" w:anchor="2-gia" w:tgtFrame="_blank" w:tooltip="See more Panasonic Inverter Air Conditioner 1 HP CU/CS-XU9ZKH-8" w:history="1">
        <w:r w:rsidR="00C54CD4" w:rsidRPr="00C54CD4">
          <w:rPr>
            <w:rFonts w:ascii="Arial" w:eastAsia="Times New Roman" w:hAnsi="Arial" w:cs="Arial"/>
            <w:b/>
            <w:bCs/>
            <w:i/>
            <w:iCs/>
            <w:color w:val="2F80ED"/>
            <w:kern w:val="0"/>
            <w:sz w:val="24"/>
            <w:szCs w:val="24"/>
            <w:u w:val="single"/>
            <w14:ligatures w14:val="none"/>
          </w:rPr>
          <w:t>Panasonic Inverter 1 HP CU/CS-XU9ZKH-8</w:t>
        </w:r>
      </w:hyperlink>
      <w:r w:rsidR="00C54CD4" w:rsidRPr="00C54CD4">
        <w:rPr>
          <w:rFonts w:ascii="Arial" w:eastAsia="Times New Roman" w:hAnsi="Arial" w:cs="Arial"/>
          <w:b/>
          <w:bCs/>
          <w:i/>
          <w:iCs/>
          <w:color w:val="333333"/>
          <w:kern w:val="0"/>
          <w:sz w:val="24"/>
          <w:szCs w:val="24"/>
          <w14:ligatures w14:val="none"/>
        </w:rPr>
        <w:t>  air conditioner blows cold air into your room under 15m² quickly with iAuto-X fast cooling technology, 1 HP capacity, saves electricity with integrated ECO technology Combined with AI and Inverter, keep the room space clean, sterilize, and deodorize optimally with Nanoe™ X, Nanoe-G technology, controlled by phone, with convenient wifi.</w:t>
      </w:r>
    </w:p>
    <w:p w14:paraId="0F211DAA" w14:textId="77777777" w:rsidR="00C54CD4" w:rsidRPr="00C54CD4" w:rsidRDefault="00C54CD4" w:rsidP="00C54CD4">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C54CD4">
        <w:rPr>
          <w:rFonts w:ascii="Arial" w:eastAsia="Times New Roman" w:hAnsi="Arial" w:cs="Arial"/>
          <w:b/>
          <w:bCs/>
          <w:color w:val="333333"/>
          <w:kern w:val="0"/>
          <w:sz w:val="30"/>
          <w:szCs w:val="30"/>
          <w14:ligatures w14:val="none"/>
        </w:rPr>
        <w:t>Design overview       </w:t>
      </w:r>
    </w:p>
    <w:p w14:paraId="047BC320" w14:textId="77777777" w:rsidR="00C54CD4" w:rsidRPr="00C54CD4" w:rsidRDefault="00C54CD4" w:rsidP="00C54CD4">
      <w:pPr>
        <w:shd w:val="clear" w:color="auto" w:fill="FFFFFF"/>
        <w:spacing w:after="0" w:line="240" w:lineRule="auto"/>
        <w:rPr>
          <w:rFonts w:ascii="Arial" w:eastAsia="Times New Roman" w:hAnsi="Arial" w:cs="Arial"/>
          <w:color w:val="333333"/>
          <w:kern w:val="0"/>
          <w:sz w:val="24"/>
          <w:szCs w:val="24"/>
          <w14:ligatures w14:val="none"/>
        </w:rPr>
      </w:pPr>
      <w:r w:rsidRPr="00C54CD4">
        <w:rPr>
          <w:rFonts w:ascii="Arial" w:eastAsia="Times New Roman" w:hAnsi="Arial" w:cs="Arial"/>
          <w:color w:val="333333"/>
          <w:kern w:val="0"/>
          <w:sz w:val="24"/>
          <w:szCs w:val="24"/>
          <w14:ligatures w14:val="none"/>
        </w:rPr>
        <w:t>Cooler</w:t>
      </w:r>
    </w:p>
    <w:p w14:paraId="1AF9573A" w14:textId="77777777" w:rsidR="00C54CD4" w:rsidRPr="00C54CD4" w:rsidRDefault="00C54CD4" w:rsidP="00C54CD4">
      <w:pPr>
        <w:shd w:val="clear" w:color="auto" w:fill="FFFFFF"/>
        <w:spacing w:after="0" w:line="240" w:lineRule="auto"/>
        <w:rPr>
          <w:rFonts w:ascii="Arial" w:eastAsia="Times New Roman" w:hAnsi="Arial" w:cs="Arial"/>
          <w:color w:val="333333"/>
          <w:kern w:val="0"/>
          <w:sz w:val="24"/>
          <w:szCs w:val="24"/>
          <w14:ligatures w14:val="none"/>
        </w:rPr>
      </w:pPr>
      <w:r w:rsidRPr="00C54CD4">
        <w:rPr>
          <w:rFonts w:ascii="Arial" w:eastAsia="Times New Roman" w:hAnsi="Arial" w:cs="Arial"/>
          <w:color w:val="333333"/>
          <w:kern w:val="0"/>
          <w:sz w:val="24"/>
          <w:szCs w:val="24"/>
          <w14:ligatures w14:val="none"/>
        </w:rPr>
        <w:t>- </w:t>
      </w:r>
      <w:hyperlink r:id="rId9" w:tgtFrame="_blank" w:tooltip="See more Panasonic air conditioners" w:history="1">
        <w:r w:rsidRPr="00C54CD4">
          <w:rPr>
            <w:rFonts w:ascii="Arial" w:eastAsia="Times New Roman" w:hAnsi="Arial" w:cs="Arial"/>
            <w:color w:val="2F80ED"/>
            <w:kern w:val="0"/>
            <w:sz w:val="24"/>
            <w:szCs w:val="24"/>
            <w:u w:val="single"/>
            <w14:ligatures w14:val="none"/>
          </w:rPr>
          <w:t>Panasonic air conditioner</w:t>
        </w:r>
      </w:hyperlink>
      <w:r w:rsidRPr="00C54CD4">
        <w:rPr>
          <w:rFonts w:ascii="Arial" w:eastAsia="Times New Roman" w:hAnsi="Arial" w:cs="Arial"/>
          <w:color w:val="333333"/>
          <w:kern w:val="0"/>
          <w:sz w:val="24"/>
          <w:szCs w:val="24"/>
          <w14:ligatures w14:val="none"/>
        </w:rPr>
        <w:t> has a trendy appearance with pure white tones and prominent silver borders creating a highlight for the overall design to be more beautiful and luxurious. The rectangular shape is suitable for installation in your living room, bedroom, or office space.</w:t>
      </w:r>
    </w:p>
    <w:p w14:paraId="6A94132D" w14:textId="77777777" w:rsidR="00C54CD4" w:rsidRPr="00C54CD4" w:rsidRDefault="00C54CD4" w:rsidP="00C54CD4">
      <w:pPr>
        <w:shd w:val="clear" w:color="auto" w:fill="FFFFFF"/>
        <w:spacing w:after="0" w:line="240" w:lineRule="auto"/>
        <w:rPr>
          <w:rFonts w:ascii="Arial" w:eastAsia="Times New Roman" w:hAnsi="Arial" w:cs="Arial"/>
          <w:color w:val="333333"/>
          <w:kern w:val="0"/>
          <w:sz w:val="24"/>
          <w:szCs w:val="24"/>
          <w14:ligatures w14:val="none"/>
        </w:rPr>
      </w:pPr>
      <w:r w:rsidRPr="00C54CD4">
        <w:rPr>
          <w:rFonts w:ascii="Arial" w:eastAsia="Times New Roman" w:hAnsi="Arial" w:cs="Arial"/>
          <w:color w:val="333333"/>
          <w:kern w:val="0"/>
          <w:sz w:val="24"/>
          <w:szCs w:val="24"/>
          <w14:ligatures w14:val="none"/>
        </w:rPr>
        <w:t>Outdoor</w:t>
      </w:r>
    </w:p>
    <w:p w14:paraId="4DB08DA6" w14:textId="77777777" w:rsidR="00C54CD4" w:rsidRPr="00C54CD4" w:rsidRDefault="00C54CD4" w:rsidP="00C54CD4">
      <w:pPr>
        <w:shd w:val="clear" w:color="auto" w:fill="FFFFFF"/>
        <w:spacing w:after="0" w:line="240" w:lineRule="auto"/>
        <w:rPr>
          <w:rFonts w:ascii="Arial" w:eastAsia="Times New Roman" w:hAnsi="Arial" w:cs="Arial"/>
          <w:color w:val="333333"/>
          <w:kern w:val="0"/>
          <w:sz w:val="24"/>
          <w:szCs w:val="24"/>
          <w14:ligatures w14:val="none"/>
        </w:rPr>
      </w:pPr>
      <w:r w:rsidRPr="00C54CD4">
        <w:rPr>
          <w:rFonts w:ascii="Arial" w:eastAsia="Times New Roman" w:hAnsi="Arial" w:cs="Arial"/>
          <w:color w:val="333333"/>
          <w:kern w:val="0"/>
          <w:sz w:val="24"/>
          <w:szCs w:val="24"/>
          <w14:ligatures w14:val="none"/>
        </w:rPr>
        <w:t>- Minimalist design, with a good material shell for high durability and solidity, protecting safety details from the impact of external environmental factors.</w:t>
      </w:r>
    </w:p>
    <w:p w14:paraId="0936ED27" w14:textId="77777777" w:rsidR="00C54CD4" w:rsidRPr="00C54CD4" w:rsidRDefault="00C54CD4" w:rsidP="00C54CD4">
      <w:pPr>
        <w:shd w:val="clear" w:color="auto" w:fill="FFFFFF"/>
        <w:spacing w:after="0" w:line="240" w:lineRule="auto"/>
        <w:rPr>
          <w:rFonts w:ascii="Arial" w:eastAsia="Times New Roman" w:hAnsi="Arial" w:cs="Arial"/>
          <w:color w:val="333333"/>
          <w:kern w:val="0"/>
          <w:sz w:val="24"/>
          <w:szCs w:val="24"/>
          <w14:ligatures w14:val="none"/>
        </w:rPr>
      </w:pPr>
      <w:r w:rsidRPr="00C54CD4">
        <w:rPr>
          <w:rFonts w:ascii="Arial" w:eastAsia="Times New Roman" w:hAnsi="Arial" w:cs="Arial"/>
          <w:color w:val="333333"/>
          <w:kern w:val="0"/>
          <w:sz w:val="24"/>
          <w:szCs w:val="24"/>
          <w14:ligatures w14:val="none"/>
        </w:rPr>
        <w:t>- Equipped with </w:t>
      </w:r>
      <w:r w:rsidRPr="00C54CD4">
        <w:rPr>
          <w:rFonts w:ascii="Arial" w:eastAsia="Times New Roman" w:hAnsi="Arial" w:cs="Arial"/>
          <w:b/>
          <w:bCs/>
          <w:color w:val="333333"/>
          <w:kern w:val="0"/>
          <w:sz w:val="24"/>
          <w:szCs w:val="24"/>
          <w14:ligatures w14:val="none"/>
        </w:rPr>
        <w:t>copper gas pipes, heatsinks made from aluminum that</w:t>
      </w:r>
      <w:r w:rsidRPr="00C54CD4">
        <w:rPr>
          <w:rFonts w:ascii="Arial" w:eastAsia="Times New Roman" w:hAnsi="Arial" w:cs="Arial"/>
          <w:color w:val="333333"/>
          <w:kern w:val="0"/>
          <w:sz w:val="24"/>
          <w:szCs w:val="24"/>
          <w14:ligatures w14:val="none"/>
        </w:rPr>
        <w:t>  conducts heat well, limits corrosion, maintains optimal cooling efficiency, and can be used for a long time. </w:t>
      </w:r>
    </w:p>
    <w:p w14:paraId="1B34AE76" w14:textId="77777777" w:rsidR="00C54CD4" w:rsidRPr="00C54CD4" w:rsidRDefault="00C54CD4" w:rsidP="00C54CD4">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C54CD4">
        <w:rPr>
          <w:rFonts w:ascii="Arial" w:eastAsia="Times New Roman" w:hAnsi="Arial" w:cs="Arial"/>
          <w:b/>
          <w:bCs/>
          <w:color w:val="333333"/>
          <w:kern w:val="0"/>
          <w:sz w:val="30"/>
          <w:szCs w:val="30"/>
          <w14:ligatures w14:val="none"/>
        </w:rPr>
        <w:t>Refrigeration technology      </w:t>
      </w:r>
    </w:p>
    <w:p w14:paraId="4F15AEAC" w14:textId="77777777" w:rsidR="00C54CD4" w:rsidRPr="00C54CD4" w:rsidRDefault="00C54CD4" w:rsidP="00C54CD4">
      <w:pPr>
        <w:shd w:val="clear" w:color="auto" w:fill="FFFFFF"/>
        <w:spacing w:after="0" w:line="240" w:lineRule="auto"/>
        <w:rPr>
          <w:rFonts w:ascii="Arial" w:eastAsia="Times New Roman" w:hAnsi="Arial" w:cs="Arial"/>
          <w:color w:val="333333"/>
          <w:kern w:val="0"/>
          <w:sz w:val="24"/>
          <w:szCs w:val="24"/>
          <w14:ligatures w14:val="none"/>
        </w:rPr>
      </w:pPr>
      <w:r w:rsidRPr="00C54CD4">
        <w:rPr>
          <w:rFonts w:ascii="Arial" w:eastAsia="Times New Roman" w:hAnsi="Arial" w:cs="Arial"/>
          <w:color w:val="333333"/>
          <w:kern w:val="0"/>
          <w:sz w:val="24"/>
          <w:szCs w:val="24"/>
          <w14:ligatures w14:val="none"/>
        </w:rPr>
        <w:t>- Meets cooling needs within a range of less than 15m² (from 30 to 45m³) with a capacity of  </w:t>
      </w:r>
      <w:r w:rsidRPr="00C54CD4">
        <w:rPr>
          <w:rFonts w:ascii="Arial" w:eastAsia="Times New Roman" w:hAnsi="Arial" w:cs="Arial"/>
          <w:b/>
          <w:bCs/>
          <w:color w:val="333333"/>
          <w:kern w:val="0"/>
          <w:sz w:val="24"/>
          <w:szCs w:val="24"/>
          <w14:ligatures w14:val="none"/>
        </w:rPr>
        <w:t>1 HP.</w:t>
      </w:r>
    </w:p>
    <w:p w14:paraId="0DDAD31B" w14:textId="77777777" w:rsidR="00C54CD4" w:rsidRPr="00C54CD4" w:rsidRDefault="00000000" w:rsidP="00C54CD4">
      <w:pPr>
        <w:shd w:val="clear" w:color="auto" w:fill="FFFFFF"/>
        <w:spacing w:after="0" w:line="240" w:lineRule="auto"/>
        <w:rPr>
          <w:rFonts w:ascii="Arial" w:eastAsia="Times New Roman" w:hAnsi="Arial" w:cs="Arial"/>
          <w:color w:val="333333"/>
          <w:kern w:val="0"/>
          <w:sz w:val="24"/>
          <w:szCs w:val="24"/>
          <w14:ligatures w14:val="none"/>
        </w:rPr>
      </w:pPr>
      <w:hyperlink r:id="rId10" w:anchor="iauto-x" w:tgtFrame="_blank" w:tooltip="Learn about iAuto-X technology" w:history="1">
        <w:r w:rsidR="00C54CD4" w:rsidRPr="00C54CD4">
          <w:rPr>
            <w:rFonts w:ascii="Arial" w:eastAsia="Times New Roman" w:hAnsi="Arial" w:cs="Arial"/>
            <w:color w:val="2F80ED"/>
            <w:kern w:val="0"/>
            <w:sz w:val="24"/>
            <w:szCs w:val="24"/>
            <w:u w:val="single"/>
            <w14:ligatures w14:val="none"/>
          </w:rPr>
          <w:t>- Supports iAuto-X</w:t>
        </w:r>
      </w:hyperlink>
      <w:r w:rsidR="00C54CD4" w:rsidRPr="00C54CD4">
        <w:rPr>
          <w:rFonts w:ascii="Arial" w:eastAsia="Times New Roman" w:hAnsi="Arial" w:cs="Arial"/>
          <w:color w:val="333333"/>
          <w:kern w:val="0"/>
          <w:sz w:val="24"/>
          <w:szCs w:val="24"/>
          <w14:ligatures w14:val="none"/>
        </w:rPr>
        <w:t> technology   with the combination of P-TECH technology to increase the compressor and blower capacity, allowing the room temperature to quickly reach the temperature level you have set in a short time. Makes you feel instantly cool.</w:t>
      </w:r>
    </w:p>
    <w:p w14:paraId="1EE16563" w14:textId="77777777" w:rsidR="00C54CD4" w:rsidRPr="00C54CD4" w:rsidRDefault="00C54CD4" w:rsidP="00C54CD4">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C54CD4">
        <w:rPr>
          <w:rFonts w:ascii="Arial" w:eastAsia="Times New Roman" w:hAnsi="Arial" w:cs="Arial"/>
          <w:b/>
          <w:bCs/>
          <w:color w:val="333333"/>
          <w:kern w:val="0"/>
          <w:sz w:val="30"/>
          <w:szCs w:val="30"/>
          <w14:ligatures w14:val="none"/>
        </w:rPr>
        <w:t>Air blowing mechanism</w:t>
      </w:r>
    </w:p>
    <w:p w14:paraId="47FB51BE" w14:textId="77777777" w:rsidR="00C54CD4" w:rsidRPr="00C54CD4" w:rsidRDefault="00C54CD4" w:rsidP="00C54CD4">
      <w:pPr>
        <w:shd w:val="clear" w:color="auto" w:fill="FFFFFF"/>
        <w:spacing w:after="0" w:line="240" w:lineRule="auto"/>
        <w:rPr>
          <w:rFonts w:ascii="Arial" w:eastAsia="Times New Roman" w:hAnsi="Arial" w:cs="Arial"/>
          <w:color w:val="333333"/>
          <w:kern w:val="0"/>
          <w:sz w:val="24"/>
          <w:szCs w:val="24"/>
          <w14:ligatures w14:val="none"/>
        </w:rPr>
      </w:pPr>
      <w:r w:rsidRPr="00C54CD4">
        <w:rPr>
          <w:rFonts w:ascii="Arial" w:eastAsia="Times New Roman" w:hAnsi="Arial" w:cs="Arial"/>
          <w:b/>
          <w:bCs/>
          <w:color w:val="333333"/>
          <w:kern w:val="0"/>
          <w:sz w:val="24"/>
          <w:szCs w:val="24"/>
          <w14:ligatures w14:val="none"/>
        </w:rPr>
        <w:t>- Customized automatic up, down, left and right control</w:t>
      </w:r>
      <w:r w:rsidRPr="00C54CD4">
        <w:rPr>
          <w:rFonts w:ascii="Arial" w:eastAsia="Times New Roman" w:hAnsi="Arial" w:cs="Arial"/>
          <w:color w:val="333333"/>
          <w:kern w:val="0"/>
          <w:sz w:val="24"/>
          <w:szCs w:val="24"/>
          <w14:ligatures w14:val="none"/>
        </w:rPr>
        <w:t> device allows the ability to spread cold air evenly and widely throughout the room, so that everyone living in the room space feels comfortable and relaxed. </w:t>
      </w:r>
    </w:p>
    <w:p w14:paraId="0F7BCA81" w14:textId="77777777" w:rsidR="00C54CD4" w:rsidRPr="00C54CD4" w:rsidRDefault="00C54CD4" w:rsidP="00C54CD4">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C54CD4">
        <w:rPr>
          <w:rFonts w:ascii="Arial" w:eastAsia="Times New Roman" w:hAnsi="Arial" w:cs="Arial"/>
          <w:b/>
          <w:bCs/>
          <w:color w:val="333333"/>
          <w:kern w:val="0"/>
          <w:sz w:val="30"/>
          <w:szCs w:val="30"/>
          <w14:ligatures w14:val="none"/>
        </w:rPr>
        <w:t>Power saving technology</w:t>
      </w:r>
    </w:p>
    <w:p w14:paraId="1B148098" w14:textId="77777777" w:rsidR="00C54CD4" w:rsidRPr="00C54CD4" w:rsidRDefault="00000000" w:rsidP="00C54CD4">
      <w:pPr>
        <w:shd w:val="clear" w:color="auto" w:fill="FFFFFF"/>
        <w:spacing w:after="0" w:line="240" w:lineRule="auto"/>
        <w:rPr>
          <w:rFonts w:ascii="Arial" w:eastAsia="Times New Roman" w:hAnsi="Arial" w:cs="Arial"/>
          <w:color w:val="333333"/>
          <w:kern w:val="0"/>
          <w:sz w:val="24"/>
          <w:szCs w:val="24"/>
          <w14:ligatures w14:val="none"/>
        </w:rPr>
      </w:pPr>
      <w:hyperlink r:id="rId11" w:tgtFrame="_blank" w:tooltip="Learn about Inverter technology" w:history="1">
        <w:r w:rsidR="00C54CD4" w:rsidRPr="00C54CD4">
          <w:rPr>
            <w:rFonts w:ascii="Arial" w:eastAsia="Times New Roman" w:hAnsi="Arial" w:cs="Arial"/>
            <w:color w:val="2F80ED"/>
            <w:kern w:val="0"/>
            <w:sz w:val="24"/>
            <w:szCs w:val="24"/>
            <w:u w:val="single"/>
            <w14:ligatures w14:val="none"/>
          </w:rPr>
          <w:t>- Inverter</w:t>
        </w:r>
      </w:hyperlink>
      <w:r w:rsidR="00C54CD4" w:rsidRPr="00C54CD4">
        <w:rPr>
          <w:rFonts w:ascii="Arial" w:eastAsia="Times New Roman" w:hAnsi="Arial" w:cs="Arial"/>
          <w:color w:val="333333"/>
          <w:kern w:val="0"/>
          <w:sz w:val="24"/>
          <w:szCs w:val="24"/>
          <w14:ligatures w14:val="none"/>
        </w:rPr>
        <w:t> technology  uses an inverter compressor to adjust rotation so that the cooling temperature is maintained stable, saves energy, and the equipment operates smoothly and efficiently. </w:t>
      </w:r>
    </w:p>
    <w:p w14:paraId="7C9616DD" w14:textId="77777777" w:rsidR="00C54CD4" w:rsidRPr="00C54CD4" w:rsidRDefault="00C54CD4" w:rsidP="00C54CD4">
      <w:pPr>
        <w:shd w:val="clear" w:color="auto" w:fill="FFFFFF"/>
        <w:spacing w:after="0" w:line="240" w:lineRule="auto"/>
        <w:rPr>
          <w:rFonts w:ascii="Arial" w:eastAsia="Times New Roman" w:hAnsi="Arial" w:cs="Arial"/>
          <w:color w:val="333333"/>
          <w:kern w:val="0"/>
          <w:sz w:val="24"/>
          <w:szCs w:val="24"/>
          <w14:ligatures w14:val="none"/>
        </w:rPr>
      </w:pPr>
      <w:r w:rsidRPr="00C54CD4">
        <w:rPr>
          <w:rFonts w:ascii="Arial" w:eastAsia="Times New Roman" w:hAnsi="Arial" w:cs="Arial"/>
          <w:color w:val="333333"/>
          <w:kern w:val="0"/>
          <w:sz w:val="24"/>
          <w:szCs w:val="24"/>
          <w14:ligatures w14:val="none"/>
        </w:rPr>
        <w:t>- </w:t>
      </w:r>
      <w:hyperlink r:id="rId12" w:anchor="eco-tich-hop-AI" w:tgtFrame="_blank" w:tooltip="See more about AI-integrated ECO mode" w:history="1">
        <w:r w:rsidRPr="00C54CD4">
          <w:rPr>
            <w:rFonts w:ascii="Arial" w:eastAsia="Times New Roman" w:hAnsi="Arial" w:cs="Arial"/>
            <w:color w:val="2F80ED"/>
            <w:kern w:val="0"/>
            <w:sz w:val="24"/>
            <w:szCs w:val="24"/>
            <w:u w:val="single"/>
            <w14:ligatures w14:val="none"/>
          </w:rPr>
          <w:t>ECO integrates AI</w:t>
        </w:r>
      </w:hyperlink>
      <w:r w:rsidRPr="00C54CD4">
        <w:rPr>
          <w:rFonts w:ascii="Arial" w:eastAsia="Times New Roman" w:hAnsi="Arial" w:cs="Arial"/>
          <w:color w:val="333333"/>
          <w:kern w:val="0"/>
          <w:sz w:val="24"/>
          <w:szCs w:val="24"/>
          <w14:ligatures w14:val="none"/>
        </w:rPr>
        <w:t> , technology that automatically adjusts the appropriate power reduction level from 5% - 50% and the cooling time needed to keep the room temperature at a suitable level but reduce maximum power consumption.</w:t>
      </w:r>
    </w:p>
    <w:p w14:paraId="24F81FB6" w14:textId="77777777" w:rsidR="00C54CD4" w:rsidRPr="00C54CD4" w:rsidRDefault="00C54CD4" w:rsidP="00C54CD4">
      <w:pPr>
        <w:shd w:val="clear" w:color="auto" w:fill="FFFFFF"/>
        <w:spacing w:after="0" w:line="240" w:lineRule="auto"/>
        <w:rPr>
          <w:rFonts w:ascii="Arial" w:eastAsia="Times New Roman" w:hAnsi="Arial" w:cs="Arial"/>
          <w:color w:val="333333"/>
          <w:kern w:val="0"/>
          <w:sz w:val="24"/>
          <w:szCs w:val="24"/>
          <w14:ligatures w14:val="none"/>
        </w:rPr>
      </w:pPr>
      <w:r w:rsidRPr="00C54CD4">
        <w:rPr>
          <w:rFonts w:ascii="Arial" w:eastAsia="Times New Roman" w:hAnsi="Arial" w:cs="Arial"/>
          <w:color w:val="333333"/>
          <w:kern w:val="0"/>
          <w:sz w:val="24"/>
          <w:szCs w:val="24"/>
          <w14:ligatures w14:val="none"/>
        </w:rPr>
        <w:t>- </w:t>
      </w:r>
      <w:hyperlink r:id="rId13" w:tgtFrame="_blank" w:tooltip="See more air conditioners" w:history="1">
        <w:r w:rsidRPr="00C54CD4">
          <w:rPr>
            <w:rFonts w:ascii="Arial" w:eastAsia="Times New Roman" w:hAnsi="Arial" w:cs="Arial"/>
            <w:color w:val="2F80ED"/>
            <w:kern w:val="0"/>
            <w:sz w:val="24"/>
            <w:szCs w:val="24"/>
            <w:u w:val="single"/>
            <w14:ligatures w14:val="none"/>
          </w:rPr>
          <w:t>Air conditioners</w:t>
        </w:r>
      </w:hyperlink>
      <w:r w:rsidRPr="00C54CD4">
        <w:rPr>
          <w:rFonts w:ascii="Arial" w:eastAsia="Times New Roman" w:hAnsi="Arial" w:cs="Arial"/>
          <w:color w:val="333333"/>
          <w:kern w:val="0"/>
          <w:sz w:val="24"/>
          <w:szCs w:val="24"/>
          <w14:ligatures w14:val="none"/>
        </w:rPr>
        <w:t>  using </w:t>
      </w:r>
      <w:r w:rsidRPr="00C54CD4">
        <w:rPr>
          <w:rFonts w:ascii="Arial" w:eastAsia="Times New Roman" w:hAnsi="Arial" w:cs="Arial"/>
          <w:b/>
          <w:bCs/>
          <w:color w:val="333333"/>
          <w:kern w:val="0"/>
          <w:sz w:val="24"/>
          <w:szCs w:val="24"/>
          <w14:ligatures w14:val="none"/>
        </w:rPr>
        <w:t>R-32</w:t>
      </w:r>
      <w:r w:rsidRPr="00C54CD4">
        <w:rPr>
          <w:rFonts w:ascii="Arial" w:eastAsia="Times New Roman" w:hAnsi="Arial" w:cs="Arial"/>
          <w:color w:val="333333"/>
          <w:kern w:val="0"/>
          <w:sz w:val="24"/>
          <w:szCs w:val="24"/>
          <w14:ligatures w14:val="none"/>
        </w:rPr>
        <w:t> gas  help deep clean, reduce emissions by up to 75%, limit energy waste, and enhance environmental protection.</w:t>
      </w:r>
    </w:p>
    <w:p w14:paraId="5DE553AB" w14:textId="77777777" w:rsidR="00C54CD4" w:rsidRPr="00C54CD4" w:rsidRDefault="00C54CD4" w:rsidP="00C54CD4">
      <w:pPr>
        <w:shd w:val="clear" w:color="auto" w:fill="FFFFFF"/>
        <w:spacing w:after="0" w:line="240" w:lineRule="auto"/>
        <w:rPr>
          <w:rFonts w:ascii="Arial" w:eastAsia="Times New Roman" w:hAnsi="Arial" w:cs="Arial"/>
          <w:color w:val="333333"/>
          <w:kern w:val="0"/>
          <w:sz w:val="24"/>
          <w:szCs w:val="24"/>
          <w14:ligatures w14:val="none"/>
        </w:rPr>
      </w:pPr>
      <w:r w:rsidRPr="00C54CD4">
        <w:rPr>
          <w:rFonts w:ascii="Arial" w:eastAsia="Times New Roman" w:hAnsi="Arial" w:cs="Arial"/>
          <w:color w:val="333333"/>
          <w:kern w:val="0"/>
          <w:sz w:val="24"/>
          <w:szCs w:val="24"/>
          <w14:ligatures w14:val="none"/>
        </w:rPr>
        <w:t>- Energy label:  </w:t>
      </w:r>
      <w:r w:rsidRPr="00C54CD4">
        <w:rPr>
          <w:rFonts w:ascii="Arial" w:eastAsia="Times New Roman" w:hAnsi="Arial" w:cs="Arial"/>
          <w:b/>
          <w:bCs/>
          <w:color w:val="333333"/>
          <w:kern w:val="0"/>
          <w:sz w:val="24"/>
          <w:szCs w:val="24"/>
          <w14:ligatures w14:val="none"/>
        </w:rPr>
        <w:t>5 stars </w:t>
      </w:r>
      <w:r w:rsidRPr="00C54CD4">
        <w:rPr>
          <w:rFonts w:ascii="Arial" w:eastAsia="Times New Roman" w:hAnsi="Arial" w:cs="Arial"/>
          <w:color w:val="333333"/>
          <w:kern w:val="0"/>
          <w:sz w:val="24"/>
          <w:szCs w:val="24"/>
          <w14:ligatures w14:val="none"/>
        </w:rPr>
        <w:t> (energy efficiency 6.16).</w:t>
      </w:r>
    </w:p>
    <w:p w14:paraId="41C7BD0F" w14:textId="77777777" w:rsidR="00C54CD4" w:rsidRPr="00C54CD4" w:rsidRDefault="00C54CD4" w:rsidP="00C54CD4">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C54CD4">
        <w:rPr>
          <w:rFonts w:ascii="Arial" w:eastAsia="Times New Roman" w:hAnsi="Arial" w:cs="Arial"/>
          <w:b/>
          <w:bCs/>
          <w:color w:val="333333"/>
          <w:kern w:val="0"/>
          <w:sz w:val="30"/>
          <w:szCs w:val="30"/>
          <w14:ligatures w14:val="none"/>
        </w:rPr>
        <w:t>Air filtering ability </w:t>
      </w:r>
    </w:p>
    <w:p w14:paraId="26ACBE8B" w14:textId="77777777" w:rsidR="00C54CD4" w:rsidRPr="00C54CD4" w:rsidRDefault="00C54CD4" w:rsidP="00C54CD4">
      <w:pPr>
        <w:shd w:val="clear" w:color="auto" w:fill="FFFFFF"/>
        <w:spacing w:after="0" w:line="240" w:lineRule="auto"/>
        <w:rPr>
          <w:rFonts w:ascii="Arial" w:eastAsia="Times New Roman" w:hAnsi="Arial" w:cs="Arial"/>
          <w:color w:val="333333"/>
          <w:kern w:val="0"/>
          <w:sz w:val="24"/>
          <w:szCs w:val="24"/>
          <w14:ligatures w14:val="none"/>
        </w:rPr>
      </w:pPr>
      <w:r w:rsidRPr="00C54CD4">
        <w:rPr>
          <w:rFonts w:ascii="Arial" w:eastAsia="Times New Roman" w:hAnsi="Arial" w:cs="Arial"/>
          <w:b/>
          <w:bCs/>
          <w:color w:val="333333"/>
          <w:kern w:val="0"/>
          <w:sz w:val="24"/>
          <w:szCs w:val="24"/>
          <w14:ligatures w14:val="none"/>
        </w:rPr>
        <w:t>- Nanoe-G</w:t>
      </w:r>
      <w:r w:rsidRPr="00C54CD4">
        <w:rPr>
          <w:rFonts w:ascii="Arial" w:eastAsia="Times New Roman" w:hAnsi="Arial" w:cs="Arial"/>
          <w:color w:val="333333"/>
          <w:kern w:val="0"/>
          <w:sz w:val="24"/>
          <w:szCs w:val="24"/>
          <w14:ligatures w14:val="none"/>
        </w:rPr>
        <w:t> technology  filters out dirt and fine dust PM 2.5, making the room space cleaner.</w:t>
      </w:r>
    </w:p>
    <w:p w14:paraId="4C16A905" w14:textId="77777777" w:rsidR="00C54CD4" w:rsidRPr="00C54CD4" w:rsidRDefault="00C54CD4" w:rsidP="00C54CD4">
      <w:pPr>
        <w:shd w:val="clear" w:color="auto" w:fill="FFFFFF"/>
        <w:spacing w:after="0" w:line="240" w:lineRule="auto"/>
        <w:rPr>
          <w:rFonts w:ascii="Arial" w:eastAsia="Times New Roman" w:hAnsi="Arial" w:cs="Arial"/>
          <w:color w:val="333333"/>
          <w:kern w:val="0"/>
          <w:sz w:val="24"/>
          <w:szCs w:val="24"/>
          <w14:ligatures w14:val="none"/>
        </w:rPr>
      </w:pPr>
      <w:r w:rsidRPr="00C54CD4">
        <w:rPr>
          <w:rFonts w:ascii="Arial" w:eastAsia="Times New Roman" w:hAnsi="Arial" w:cs="Arial"/>
          <w:color w:val="333333"/>
          <w:kern w:val="0"/>
          <w:sz w:val="24"/>
          <w:szCs w:val="24"/>
          <w14:ligatures w14:val="none"/>
        </w:rPr>
        <w:lastRenderedPageBreak/>
        <w:t>- Nanoe </w:t>
      </w:r>
      <w:r w:rsidRPr="00C54CD4">
        <w:rPr>
          <w:rFonts w:ascii="Arial" w:eastAsia="Times New Roman" w:hAnsi="Arial" w:cs="Arial"/>
          <w:b/>
          <w:bCs/>
          <w:color w:val="333333"/>
          <w:kern w:val="0"/>
          <w:sz w:val="24"/>
          <w:szCs w:val="24"/>
          <w14:ligatures w14:val="none"/>
        </w:rPr>
        <w:t>™ _</w:t>
      </w:r>
      <w:r w:rsidRPr="00C54CD4">
        <w:rPr>
          <w:rFonts w:ascii="Arial" w:eastAsia="Times New Roman" w:hAnsi="Arial" w:cs="Arial"/>
          <w:color w:val="333333"/>
          <w:kern w:val="0"/>
          <w:sz w:val="24"/>
          <w:szCs w:val="24"/>
          <w14:ligatures w14:val="none"/>
        </w:rPr>
        <w:t> _</w:t>
      </w:r>
    </w:p>
    <w:p w14:paraId="1C5F0C72" w14:textId="77777777" w:rsidR="00C54CD4" w:rsidRPr="00C54CD4" w:rsidRDefault="00C54CD4" w:rsidP="00C54CD4">
      <w:pPr>
        <w:shd w:val="clear" w:color="auto" w:fill="FFFFFF"/>
        <w:spacing w:after="0" w:line="240" w:lineRule="auto"/>
        <w:rPr>
          <w:rFonts w:ascii="Arial" w:eastAsia="Times New Roman" w:hAnsi="Arial" w:cs="Arial"/>
          <w:color w:val="333333"/>
          <w:kern w:val="0"/>
          <w:sz w:val="24"/>
          <w:szCs w:val="24"/>
          <w14:ligatures w14:val="none"/>
        </w:rPr>
      </w:pPr>
      <w:r w:rsidRPr="00C54CD4">
        <w:rPr>
          <w:rFonts w:ascii="Arial" w:eastAsia="Times New Roman" w:hAnsi="Arial" w:cs="Arial"/>
          <w:color w:val="333333"/>
          <w:kern w:val="0"/>
          <w:sz w:val="24"/>
          <w:szCs w:val="24"/>
          <w14:ligatures w14:val="none"/>
        </w:rPr>
        <w:t>Panasonic and Texcell have shown test results that Nanoe™️ This test was performed under closed laboratory conditions and is not designed for evaluation in an uncontrolled living space. </w:t>
      </w:r>
    </w:p>
    <w:p w14:paraId="056D2CE9" w14:textId="77777777" w:rsidR="00C54CD4" w:rsidRPr="00C54CD4" w:rsidRDefault="00C54CD4" w:rsidP="00C54CD4">
      <w:pPr>
        <w:shd w:val="clear" w:color="auto" w:fill="FFFFFF"/>
        <w:spacing w:after="0" w:line="240" w:lineRule="auto"/>
        <w:rPr>
          <w:rFonts w:ascii="Arial" w:eastAsia="Times New Roman" w:hAnsi="Arial" w:cs="Arial"/>
          <w:color w:val="333333"/>
          <w:kern w:val="0"/>
          <w:sz w:val="24"/>
          <w:szCs w:val="24"/>
          <w14:ligatures w14:val="none"/>
        </w:rPr>
      </w:pPr>
      <w:r w:rsidRPr="00C54CD4">
        <w:rPr>
          <w:rFonts w:ascii="Arial" w:eastAsia="Times New Roman" w:hAnsi="Arial" w:cs="Arial"/>
          <w:b/>
          <w:bCs/>
          <w:color w:val="333333"/>
          <w:kern w:val="0"/>
          <w:sz w:val="24"/>
          <w:szCs w:val="24"/>
          <w14:ligatures w14:val="none"/>
        </w:rPr>
        <w:t>Below are the test results and certificate of Nanoe™️ X technology being able to inhibit Corona virus in laboratory conditions.</w:t>
      </w:r>
    </w:p>
    <w:p w14:paraId="4860A2A9" w14:textId="77777777" w:rsidR="00C54CD4" w:rsidRPr="00C54CD4" w:rsidRDefault="00C54CD4" w:rsidP="00C54CD4">
      <w:pPr>
        <w:shd w:val="clear" w:color="auto" w:fill="FFFFFF"/>
        <w:spacing w:after="0" w:line="240" w:lineRule="auto"/>
        <w:rPr>
          <w:rFonts w:ascii="Arial" w:eastAsia="Times New Roman" w:hAnsi="Arial" w:cs="Arial"/>
          <w:color w:val="333333"/>
          <w:kern w:val="0"/>
          <w:sz w:val="24"/>
          <w:szCs w:val="24"/>
          <w14:ligatures w14:val="none"/>
        </w:rPr>
      </w:pPr>
      <w:r w:rsidRPr="00C54CD4">
        <w:rPr>
          <w:rFonts w:ascii="Arial" w:eastAsia="Times New Roman" w:hAnsi="Arial" w:cs="Arial"/>
          <w:noProof/>
          <w:color w:val="2F80ED"/>
          <w:kern w:val="0"/>
          <w:sz w:val="24"/>
          <w:szCs w:val="24"/>
          <w14:ligatures w14:val="none"/>
        </w:rPr>
        <w:drawing>
          <wp:inline distT="0" distB="0" distL="0" distR="0" wp14:anchorId="6BE5C69D" wp14:editId="690170F7">
            <wp:extent cx="5694367" cy="6747164"/>
            <wp:effectExtent l="0" t="0" r="1905" b="0"/>
            <wp:docPr id="1566895921" name="Picture 10" descr="Panasonic Inverter air conditioner 1 HP CU/CS-XU9ZKH-8 - Nanoe™️ X technology">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anasonic Inverter air conditioner 1 HP CU/CS-XU9ZKH-8 - Nanoe™️ X technology">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7200" cy="6750521"/>
                    </a:xfrm>
                    <a:prstGeom prst="rect">
                      <a:avLst/>
                    </a:prstGeom>
                    <a:noFill/>
                    <a:ln>
                      <a:noFill/>
                    </a:ln>
                  </pic:spPr>
                </pic:pic>
              </a:graphicData>
            </a:graphic>
          </wp:inline>
        </w:drawing>
      </w:r>
    </w:p>
    <w:p w14:paraId="3E4D1A31" w14:textId="77777777" w:rsidR="00C54CD4" w:rsidRPr="00C54CD4" w:rsidRDefault="00C54CD4" w:rsidP="00C54CD4">
      <w:pPr>
        <w:shd w:val="clear" w:color="auto" w:fill="FFFFFF"/>
        <w:spacing w:after="0" w:line="240" w:lineRule="auto"/>
        <w:rPr>
          <w:rFonts w:ascii="Arial" w:eastAsia="Times New Roman" w:hAnsi="Arial" w:cs="Arial"/>
          <w:color w:val="333333"/>
          <w:kern w:val="0"/>
          <w:sz w:val="24"/>
          <w:szCs w:val="24"/>
          <w14:ligatures w14:val="none"/>
        </w:rPr>
      </w:pPr>
      <w:r w:rsidRPr="00C54CD4">
        <w:rPr>
          <w:rFonts w:ascii="Arial" w:eastAsia="Times New Roman" w:hAnsi="Arial" w:cs="Arial"/>
          <w:i/>
          <w:iCs/>
          <w:color w:val="333333"/>
          <w:kern w:val="0"/>
          <w:sz w:val="24"/>
          <w:szCs w:val="24"/>
          <w14:ligatures w14:val="none"/>
        </w:rPr>
        <w:t>Test results of Nanoe™️ X technology have the ability to inhibit Corona virus in laboratory conditions.</w:t>
      </w:r>
    </w:p>
    <w:p w14:paraId="2EF299C0" w14:textId="77777777" w:rsidR="00C54CD4" w:rsidRPr="00C54CD4" w:rsidRDefault="00C54CD4" w:rsidP="00C54CD4">
      <w:pPr>
        <w:shd w:val="clear" w:color="auto" w:fill="FFFFFF"/>
        <w:spacing w:after="0" w:line="240" w:lineRule="auto"/>
        <w:rPr>
          <w:rFonts w:ascii="Arial" w:eastAsia="Times New Roman" w:hAnsi="Arial" w:cs="Arial"/>
          <w:color w:val="333333"/>
          <w:kern w:val="0"/>
          <w:sz w:val="24"/>
          <w:szCs w:val="24"/>
          <w14:ligatures w14:val="none"/>
        </w:rPr>
      </w:pPr>
      <w:r w:rsidRPr="00C54CD4">
        <w:rPr>
          <w:rFonts w:ascii="Arial" w:eastAsia="Times New Roman" w:hAnsi="Arial" w:cs="Arial"/>
          <w:noProof/>
          <w:color w:val="2F80ED"/>
          <w:kern w:val="0"/>
          <w:sz w:val="24"/>
          <w:szCs w:val="24"/>
          <w14:ligatures w14:val="none"/>
        </w:rPr>
        <w:lastRenderedPageBreak/>
        <w:drawing>
          <wp:inline distT="0" distB="0" distL="0" distR="0" wp14:anchorId="77579E5A" wp14:editId="7762CEBD">
            <wp:extent cx="5872480" cy="6851073"/>
            <wp:effectExtent l="0" t="0" r="0" b="6985"/>
            <wp:docPr id="864452584" name="Picture 9" descr="Panasonic Inverter air conditioner 1 HP CU/CS-XU9ZKH-8 - Nanoe™ technology X 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anasonic Inverter air conditioner 1 HP CU/CS-XU9ZKH-8 - Nanoe™ technology X 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74887" cy="6853881"/>
                    </a:xfrm>
                    <a:prstGeom prst="rect">
                      <a:avLst/>
                    </a:prstGeom>
                    <a:noFill/>
                    <a:ln>
                      <a:noFill/>
                    </a:ln>
                  </pic:spPr>
                </pic:pic>
              </a:graphicData>
            </a:graphic>
          </wp:inline>
        </w:drawing>
      </w:r>
    </w:p>
    <w:p w14:paraId="2C012D53" w14:textId="77777777" w:rsidR="00C54CD4" w:rsidRPr="00C54CD4" w:rsidRDefault="00C54CD4" w:rsidP="00C54CD4">
      <w:pPr>
        <w:shd w:val="clear" w:color="auto" w:fill="FFFFFF"/>
        <w:spacing w:after="0" w:line="240" w:lineRule="auto"/>
        <w:rPr>
          <w:rFonts w:ascii="Arial" w:eastAsia="Times New Roman" w:hAnsi="Arial" w:cs="Arial"/>
          <w:color w:val="333333"/>
          <w:kern w:val="0"/>
          <w:sz w:val="24"/>
          <w:szCs w:val="24"/>
          <w14:ligatures w14:val="none"/>
        </w:rPr>
      </w:pPr>
      <w:r w:rsidRPr="00C54CD4">
        <w:rPr>
          <w:rFonts w:ascii="Arial" w:eastAsia="Times New Roman" w:hAnsi="Arial" w:cs="Arial"/>
          <w:i/>
          <w:iCs/>
          <w:color w:val="333333"/>
          <w:kern w:val="0"/>
          <w:sz w:val="24"/>
          <w:szCs w:val="24"/>
          <w14:ligatures w14:val="none"/>
        </w:rPr>
        <w:t>Nanoe™️ X technology certificate is capable of inhibiting Corona virus in laboratory conditions.</w:t>
      </w:r>
    </w:p>
    <w:p w14:paraId="44348312" w14:textId="77777777" w:rsidR="00C54CD4" w:rsidRPr="00C54CD4" w:rsidRDefault="00C54CD4" w:rsidP="00C54CD4">
      <w:pPr>
        <w:shd w:val="clear" w:color="auto" w:fill="FFFFFF"/>
        <w:spacing w:after="0" w:line="240" w:lineRule="auto"/>
        <w:rPr>
          <w:rFonts w:ascii="Arial" w:eastAsia="Times New Roman" w:hAnsi="Arial" w:cs="Arial"/>
          <w:color w:val="333333"/>
          <w:kern w:val="0"/>
          <w:sz w:val="24"/>
          <w:szCs w:val="24"/>
          <w14:ligatures w14:val="none"/>
        </w:rPr>
      </w:pPr>
      <w:r w:rsidRPr="00C54CD4">
        <w:rPr>
          <w:rFonts w:ascii="Arial" w:eastAsia="Times New Roman" w:hAnsi="Arial" w:cs="Arial"/>
          <w:i/>
          <w:iCs/>
          <w:color w:val="333333"/>
          <w:kern w:val="0"/>
          <w:sz w:val="24"/>
          <w:szCs w:val="24"/>
          <w14:ligatures w14:val="none"/>
        </w:rPr>
        <w:t>* Texcell is the first organization of the Pasteur Institute of Paris established in 1997 specializing in global research on virus testing, virus removal, immunity provision, etc. With more than 30 years of experience and has Based at the Pasteur Institute Paris, Texcell is recognized for its virus expertise with a wide range of procedures to detect potential agents.</w:t>
      </w:r>
    </w:p>
    <w:p w14:paraId="2D95330A" w14:textId="77777777" w:rsidR="00C54CD4" w:rsidRPr="00C54CD4" w:rsidRDefault="00C54CD4" w:rsidP="00C54CD4">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C54CD4">
        <w:rPr>
          <w:rFonts w:ascii="Arial" w:eastAsia="Times New Roman" w:hAnsi="Arial" w:cs="Arial"/>
          <w:b/>
          <w:bCs/>
          <w:color w:val="333333"/>
          <w:kern w:val="0"/>
          <w:sz w:val="30"/>
          <w:szCs w:val="30"/>
          <w14:ligatures w14:val="none"/>
        </w:rPr>
        <w:lastRenderedPageBreak/>
        <w:t>Utilities</w:t>
      </w:r>
    </w:p>
    <w:p w14:paraId="4FD3D6E1" w14:textId="77777777" w:rsidR="00C54CD4" w:rsidRPr="00C54CD4" w:rsidRDefault="00C54CD4" w:rsidP="00C54CD4">
      <w:pPr>
        <w:shd w:val="clear" w:color="auto" w:fill="FFFFFF"/>
        <w:spacing w:after="0" w:line="240" w:lineRule="auto"/>
        <w:rPr>
          <w:rFonts w:ascii="Arial" w:eastAsia="Times New Roman" w:hAnsi="Arial" w:cs="Arial"/>
          <w:color w:val="333333"/>
          <w:kern w:val="0"/>
          <w:sz w:val="24"/>
          <w:szCs w:val="24"/>
          <w14:ligatures w14:val="none"/>
        </w:rPr>
      </w:pPr>
      <w:r w:rsidRPr="00C54CD4">
        <w:rPr>
          <w:rFonts w:ascii="Arial" w:eastAsia="Times New Roman" w:hAnsi="Arial" w:cs="Arial"/>
          <w:color w:val="333333"/>
          <w:kern w:val="0"/>
          <w:sz w:val="24"/>
          <w:szCs w:val="24"/>
          <w14:ligatures w14:val="none"/>
        </w:rPr>
        <w:t>-  </w:t>
      </w:r>
      <w:hyperlink r:id="rId18" w:tgtFrame="_blank" w:tooltip="Learn about the phone control feature, with wifi" w:history="1">
        <w:r w:rsidRPr="00C54CD4">
          <w:rPr>
            <w:rFonts w:ascii="Arial" w:eastAsia="Times New Roman" w:hAnsi="Arial" w:cs="Arial"/>
            <w:color w:val="2F80ED"/>
            <w:kern w:val="0"/>
            <w:sz w:val="24"/>
            <w:szCs w:val="24"/>
            <w:u w:val="single"/>
            <w14:ligatures w14:val="none"/>
          </w:rPr>
          <w:t>Controlled by phone, with wifi</w:t>
        </w:r>
      </w:hyperlink>
      <w:r w:rsidRPr="00C54CD4">
        <w:rPr>
          <w:rFonts w:ascii="Arial" w:eastAsia="Times New Roman" w:hAnsi="Arial" w:cs="Arial"/>
          <w:color w:val="333333"/>
          <w:kern w:val="0"/>
          <w:sz w:val="24"/>
          <w:szCs w:val="24"/>
          <w14:ligatures w14:val="none"/>
        </w:rPr>
        <w:t> : the device can connect to the phone via wifi and flexibly customize the  </w:t>
      </w:r>
      <w:hyperlink r:id="rId19" w:tgtFrame="_blank" w:tooltip="See more Inverter air conditioners" w:history="1">
        <w:r w:rsidRPr="00C54CD4">
          <w:rPr>
            <w:rFonts w:ascii="Arial" w:eastAsia="Times New Roman" w:hAnsi="Arial" w:cs="Arial"/>
            <w:color w:val="2F80ED"/>
            <w:kern w:val="0"/>
            <w:sz w:val="24"/>
            <w:szCs w:val="24"/>
            <w:u w:val="single"/>
            <w14:ligatures w14:val="none"/>
          </w:rPr>
          <w:t>Inverter air conditioner</w:t>
        </w:r>
      </w:hyperlink>
      <w:r w:rsidRPr="00C54CD4">
        <w:rPr>
          <w:rFonts w:ascii="Arial" w:eastAsia="Times New Roman" w:hAnsi="Arial" w:cs="Arial"/>
          <w:color w:val="333333"/>
          <w:kern w:val="0"/>
          <w:sz w:val="24"/>
          <w:szCs w:val="24"/>
          <w14:ligatures w14:val="none"/>
        </w:rPr>
        <w:t> function  remotely through the supplier's application. </w:t>
      </w:r>
    </w:p>
    <w:p w14:paraId="0CE76430" w14:textId="77777777" w:rsidR="00C54CD4" w:rsidRPr="00C54CD4" w:rsidRDefault="00C54CD4" w:rsidP="00C54CD4">
      <w:pPr>
        <w:shd w:val="clear" w:color="auto" w:fill="FFFFFF"/>
        <w:spacing w:after="0" w:line="240" w:lineRule="auto"/>
        <w:rPr>
          <w:rFonts w:ascii="Arial" w:eastAsia="Times New Roman" w:hAnsi="Arial" w:cs="Arial"/>
          <w:color w:val="333333"/>
          <w:kern w:val="0"/>
          <w:sz w:val="24"/>
          <w:szCs w:val="24"/>
          <w14:ligatures w14:val="none"/>
        </w:rPr>
      </w:pPr>
      <w:r w:rsidRPr="00C54CD4">
        <w:rPr>
          <w:rFonts w:ascii="Arial" w:eastAsia="Times New Roman" w:hAnsi="Arial" w:cs="Arial"/>
          <w:color w:val="333333"/>
          <w:kern w:val="0"/>
          <w:sz w:val="24"/>
          <w:szCs w:val="24"/>
          <w14:ligatures w14:val="none"/>
        </w:rPr>
        <w:t>-  </w:t>
      </w:r>
      <w:r w:rsidRPr="00C54CD4">
        <w:rPr>
          <w:rFonts w:ascii="Arial" w:eastAsia="Times New Roman" w:hAnsi="Arial" w:cs="Arial"/>
          <w:b/>
          <w:bCs/>
          <w:color w:val="333333"/>
          <w:kern w:val="0"/>
          <w:sz w:val="24"/>
          <w:szCs w:val="24"/>
          <w14:ligatures w14:val="none"/>
        </w:rPr>
        <w:t>Humidity control mode</w:t>
      </w:r>
      <w:r w:rsidRPr="00C54CD4">
        <w:rPr>
          <w:rFonts w:ascii="Arial" w:eastAsia="Times New Roman" w:hAnsi="Arial" w:cs="Arial"/>
          <w:color w:val="333333"/>
          <w:kern w:val="0"/>
          <w:sz w:val="24"/>
          <w:szCs w:val="24"/>
          <w14:ligatures w14:val="none"/>
        </w:rPr>
        <w:t> : keeps the room airy, dry, and no longer uncomfortable with humidity.</w:t>
      </w:r>
    </w:p>
    <w:p w14:paraId="23FB2EE0" w14:textId="77777777" w:rsidR="00C54CD4" w:rsidRPr="00C54CD4" w:rsidRDefault="00C54CD4" w:rsidP="00C54CD4">
      <w:pPr>
        <w:shd w:val="clear" w:color="auto" w:fill="FFFFFF"/>
        <w:spacing w:after="0" w:line="240" w:lineRule="auto"/>
        <w:rPr>
          <w:rFonts w:ascii="Arial" w:eastAsia="Times New Roman" w:hAnsi="Arial" w:cs="Arial"/>
          <w:color w:val="333333"/>
          <w:kern w:val="0"/>
          <w:sz w:val="24"/>
          <w:szCs w:val="24"/>
          <w14:ligatures w14:val="none"/>
        </w:rPr>
      </w:pPr>
      <w:r w:rsidRPr="00C54CD4">
        <w:rPr>
          <w:rFonts w:ascii="Arial" w:eastAsia="Times New Roman" w:hAnsi="Arial" w:cs="Arial"/>
          <w:color w:val="333333"/>
          <w:kern w:val="0"/>
          <w:sz w:val="24"/>
          <w:szCs w:val="24"/>
          <w14:ligatures w14:val="none"/>
        </w:rPr>
        <w:t>- </w:t>
      </w:r>
      <w:r w:rsidRPr="00C54CD4">
        <w:rPr>
          <w:rFonts w:ascii="Arial" w:eastAsia="Times New Roman" w:hAnsi="Arial" w:cs="Arial"/>
          <w:b/>
          <w:bCs/>
          <w:color w:val="333333"/>
          <w:kern w:val="0"/>
          <w:sz w:val="24"/>
          <w:szCs w:val="24"/>
          <w14:ligatures w14:val="none"/>
        </w:rPr>
        <w:t>Cleaning inside the indoor unit - Inside Cleaning</w:t>
      </w:r>
      <w:r w:rsidRPr="00C54CD4">
        <w:rPr>
          <w:rFonts w:ascii="Arial" w:eastAsia="Times New Roman" w:hAnsi="Arial" w:cs="Arial"/>
          <w:color w:val="333333"/>
          <w:kern w:val="0"/>
          <w:sz w:val="24"/>
          <w:szCs w:val="24"/>
          <w14:ligatures w14:val="none"/>
        </w:rPr>
        <w:t> : removes moisture in the indoor unit, cleans automatically, ensuring cooling capacity and smooth and effective operation of the device.</w:t>
      </w:r>
    </w:p>
    <w:p w14:paraId="76420C02" w14:textId="77777777" w:rsidR="00C54CD4" w:rsidRPr="00C54CD4" w:rsidRDefault="00C54CD4" w:rsidP="00C54CD4">
      <w:pPr>
        <w:shd w:val="clear" w:color="auto" w:fill="FFFFFF"/>
        <w:spacing w:after="0" w:line="240" w:lineRule="auto"/>
        <w:rPr>
          <w:rFonts w:ascii="Arial" w:eastAsia="Times New Roman" w:hAnsi="Arial" w:cs="Arial"/>
          <w:color w:val="333333"/>
          <w:kern w:val="0"/>
          <w:sz w:val="24"/>
          <w:szCs w:val="24"/>
          <w14:ligatures w14:val="none"/>
        </w:rPr>
      </w:pPr>
      <w:r w:rsidRPr="00C54CD4">
        <w:rPr>
          <w:rFonts w:ascii="Arial" w:eastAsia="Times New Roman" w:hAnsi="Arial" w:cs="Arial"/>
          <w:color w:val="333333"/>
          <w:kern w:val="0"/>
          <w:sz w:val="24"/>
          <w:szCs w:val="24"/>
          <w14:ligatures w14:val="none"/>
        </w:rPr>
        <w:t>-  </w:t>
      </w:r>
      <w:hyperlink r:id="rId20" w:anchor="doan-loi" w:tgtFrame="_blank" w:tooltip="See more Self-diagnosis function" w:history="1">
        <w:r w:rsidRPr="00C54CD4">
          <w:rPr>
            <w:rFonts w:ascii="Arial" w:eastAsia="Times New Roman" w:hAnsi="Arial" w:cs="Arial"/>
            <w:color w:val="2F80ED"/>
            <w:kern w:val="0"/>
            <w:sz w:val="24"/>
            <w:szCs w:val="24"/>
            <w:u w:val="single"/>
            <w14:ligatures w14:val="none"/>
          </w:rPr>
          <w:t>Self-diagnosis function</w:t>
        </w:r>
      </w:hyperlink>
      <w:r w:rsidRPr="00C54CD4">
        <w:rPr>
          <w:rFonts w:ascii="Arial" w:eastAsia="Times New Roman" w:hAnsi="Arial" w:cs="Arial"/>
          <w:color w:val="333333"/>
          <w:kern w:val="0"/>
          <w:sz w:val="24"/>
          <w:szCs w:val="24"/>
          <w14:ligatures w14:val="none"/>
        </w:rPr>
        <w:t> : detects air conditioner problems quickly, from which users can easily identify, search, and fix appropriately, helping to save repair costs. </w:t>
      </w:r>
    </w:p>
    <w:p w14:paraId="5ED39140" w14:textId="77777777" w:rsidR="00C54CD4" w:rsidRPr="00C54CD4" w:rsidRDefault="00C54CD4" w:rsidP="00C54CD4">
      <w:pPr>
        <w:shd w:val="clear" w:color="auto" w:fill="FFFFFF"/>
        <w:spacing w:after="0" w:line="240" w:lineRule="auto"/>
        <w:rPr>
          <w:rFonts w:ascii="Arial" w:eastAsia="Times New Roman" w:hAnsi="Arial" w:cs="Arial"/>
          <w:color w:val="333333"/>
          <w:kern w:val="0"/>
          <w:sz w:val="24"/>
          <w:szCs w:val="24"/>
          <w14:ligatures w14:val="none"/>
        </w:rPr>
      </w:pPr>
      <w:r w:rsidRPr="00C54CD4">
        <w:rPr>
          <w:rFonts w:ascii="Arial" w:eastAsia="Times New Roman" w:hAnsi="Arial" w:cs="Arial"/>
          <w:color w:val="333333"/>
          <w:kern w:val="0"/>
          <w:sz w:val="24"/>
          <w:szCs w:val="24"/>
          <w14:ligatures w14:val="none"/>
        </w:rPr>
        <w:t>There are also other utilities such as:  </w:t>
      </w:r>
      <w:hyperlink r:id="rId21" w:anchor="hen-gio" w:tgtFrame="_blank" w:tooltip="Learn about turning on and off timers" w:history="1">
        <w:r w:rsidRPr="00C54CD4">
          <w:rPr>
            <w:rFonts w:ascii="Arial" w:eastAsia="Times New Roman" w:hAnsi="Arial" w:cs="Arial"/>
            <w:color w:val="2F80ED"/>
            <w:kern w:val="0"/>
            <w:sz w:val="24"/>
            <w:szCs w:val="24"/>
            <w:u w:val="single"/>
            <w14:ligatures w14:val="none"/>
          </w:rPr>
          <w:t>timer to turn on and off</w:t>
        </w:r>
      </w:hyperlink>
      <w:r w:rsidRPr="00C54CD4">
        <w:rPr>
          <w:rFonts w:ascii="Arial" w:eastAsia="Times New Roman" w:hAnsi="Arial" w:cs="Arial"/>
          <w:color w:val="333333"/>
          <w:kern w:val="0"/>
          <w:sz w:val="24"/>
          <w:szCs w:val="24"/>
          <w14:ligatures w14:val="none"/>
        </w:rPr>
        <w:t> ,  </w:t>
      </w:r>
      <w:hyperlink r:id="rId22" w:anchor="tu-khoi-dong" w:tgtFrame="_blank" w:tooltip="see more Automatically restarts when power is restored" w:history="1">
        <w:r w:rsidRPr="00C54CD4">
          <w:rPr>
            <w:rFonts w:ascii="Arial" w:eastAsia="Times New Roman" w:hAnsi="Arial" w:cs="Arial"/>
            <w:color w:val="2F80ED"/>
            <w:kern w:val="0"/>
            <w:sz w:val="24"/>
            <w:szCs w:val="24"/>
            <w:u w:val="single"/>
            <w14:ligatures w14:val="none"/>
          </w:rPr>
          <w:t>automatic restart when there is power</w:t>
        </w:r>
      </w:hyperlink>
      <w:r w:rsidRPr="00C54CD4">
        <w:rPr>
          <w:rFonts w:ascii="Arial" w:eastAsia="Times New Roman" w:hAnsi="Arial" w:cs="Arial"/>
          <w:color w:val="333333"/>
          <w:kern w:val="0"/>
          <w:sz w:val="24"/>
          <w:szCs w:val="24"/>
          <w14:ligatures w14:val="none"/>
        </w:rPr>
        <w:t> ,...</w:t>
      </w:r>
    </w:p>
    <w:p w14:paraId="75782D12" w14:textId="77777777" w:rsidR="00C54CD4" w:rsidRPr="00C54CD4" w:rsidRDefault="00C54CD4" w:rsidP="00C54CD4">
      <w:pPr>
        <w:shd w:val="clear" w:color="auto" w:fill="FFFFFF"/>
        <w:spacing w:after="0" w:line="240" w:lineRule="auto"/>
        <w:rPr>
          <w:rFonts w:ascii="Arial" w:eastAsia="Times New Roman" w:hAnsi="Arial" w:cs="Arial"/>
          <w:color w:val="333333"/>
          <w:kern w:val="0"/>
          <w:sz w:val="24"/>
          <w:szCs w:val="24"/>
          <w14:ligatures w14:val="none"/>
        </w:rPr>
      </w:pPr>
      <w:r w:rsidRPr="00C54CD4">
        <w:rPr>
          <w:rFonts w:ascii="Arial" w:eastAsia="Times New Roman" w:hAnsi="Arial" w:cs="Arial"/>
          <w:i/>
          <w:iCs/>
          <w:color w:val="333333"/>
          <w:kern w:val="0"/>
          <w:sz w:val="24"/>
          <w:szCs w:val="24"/>
          <w14:ligatures w14:val="none"/>
        </w:rPr>
        <w:t>Overall, the Panasonic Inverter 1 HP CU/CS-XU9ZKH-8 air conditioner integrates many technologies to help increase cooling speed, keep room air clean, pure, and save energy with iAuto-X technology. , ECO integrates AI, Inverter, Nanoe™ X, Nanoe-G, controlled by phone via wifi,...</w:t>
      </w:r>
    </w:p>
    <w:p w14:paraId="1E66102A" w14:textId="77777777" w:rsidR="00C54CD4" w:rsidRPr="00C54CD4" w:rsidRDefault="00C54CD4" w:rsidP="00C54CD4">
      <w:pPr>
        <w:spacing w:after="0" w:line="240" w:lineRule="auto"/>
        <w:rPr>
          <w:rFonts w:ascii="Arial" w:eastAsia="Times New Roman" w:hAnsi="Arial" w:cs="Arial"/>
          <w:color w:val="333333"/>
          <w:kern w:val="0"/>
          <w:sz w:val="21"/>
          <w:szCs w:val="21"/>
          <w14:ligatures w14:val="none"/>
        </w:rPr>
      </w:pPr>
    </w:p>
    <w:p w14:paraId="4C86E237" w14:textId="77777777" w:rsidR="00C54CD4" w:rsidRDefault="00C54CD4"/>
    <w:sectPr w:rsidR="00C54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30EF2"/>
    <w:multiLevelType w:val="multilevel"/>
    <w:tmpl w:val="31D4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0878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CD4"/>
    <w:rsid w:val="004A1D5D"/>
    <w:rsid w:val="00510629"/>
    <w:rsid w:val="008752FF"/>
    <w:rsid w:val="00931ED9"/>
    <w:rsid w:val="00C54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EFCAF"/>
  <w15:chartTrackingRefBased/>
  <w15:docId w15:val="{4F39AD7F-D371-461A-BCE4-416628A24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54CD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54CD4"/>
    <w:rPr>
      <w:b/>
      <w:bCs/>
    </w:rPr>
  </w:style>
  <w:style w:type="paragraph" w:styleId="NormalWeb">
    <w:name w:val="Normal (Web)"/>
    <w:basedOn w:val="Normal"/>
    <w:uiPriority w:val="99"/>
    <w:semiHidden/>
    <w:unhideWhenUsed/>
    <w:rsid w:val="00C54C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C54CD4"/>
    <w:rPr>
      <w:color w:val="0000FF"/>
      <w:u w:val="single"/>
    </w:rPr>
  </w:style>
  <w:style w:type="paragraph" w:customStyle="1" w:styleId="parametertitle">
    <w:name w:val="parameter__title"/>
    <w:basedOn w:val="Normal"/>
    <w:rsid w:val="00C54C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ileft">
    <w:name w:val="lileft"/>
    <w:basedOn w:val="Normal"/>
    <w:rsid w:val="00C54C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ma">
    <w:name w:val="comma"/>
    <w:basedOn w:val="DefaultParagraphFont"/>
    <w:rsid w:val="00C54CD4"/>
  </w:style>
  <w:style w:type="paragraph" w:customStyle="1" w:styleId="manu-info-popupcontenttitle">
    <w:name w:val="manu-info-popup__content__title"/>
    <w:basedOn w:val="Normal"/>
    <w:rsid w:val="00C54C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C54CD4"/>
    <w:rPr>
      <w:rFonts w:ascii="Times New Roman" w:eastAsia="Times New Roman" w:hAnsi="Times New Roman" w:cs="Times New Roman"/>
      <w:b/>
      <w:bCs/>
      <w:kern w:val="0"/>
      <w:sz w:val="27"/>
      <w:szCs w:val="27"/>
      <w14:ligatures w14:val="none"/>
    </w:rPr>
  </w:style>
  <w:style w:type="character" w:styleId="Emphasis">
    <w:name w:val="Emphasis"/>
    <w:basedOn w:val="DefaultParagraphFont"/>
    <w:uiPriority w:val="20"/>
    <w:qFormat/>
    <w:rsid w:val="00C54C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2800">
      <w:bodyDiv w:val="1"/>
      <w:marLeft w:val="0"/>
      <w:marRight w:val="0"/>
      <w:marTop w:val="0"/>
      <w:marBottom w:val="0"/>
      <w:divBdr>
        <w:top w:val="none" w:sz="0" w:space="0" w:color="auto"/>
        <w:left w:val="none" w:sz="0" w:space="0" w:color="auto"/>
        <w:bottom w:val="none" w:sz="0" w:space="0" w:color="auto"/>
        <w:right w:val="none" w:sz="0" w:space="0" w:color="auto"/>
      </w:divBdr>
    </w:div>
    <w:div w:id="31658023">
      <w:bodyDiv w:val="1"/>
      <w:marLeft w:val="0"/>
      <w:marRight w:val="0"/>
      <w:marTop w:val="0"/>
      <w:marBottom w:val="0"/>
      <w:divBdr>
        <w:top w:val="none" w:sz="0" w:space="0" w:color="auto"/>
        <w:left w:val="none" w:sz="0" w:space="0" w:color="auto"/>
        <w:bottom w:val="none" w:sz="0" w:space="0" w:color="auto"/>
        <w:right w:val="none" w:sz="0" w:space="0" w:color="auto"/>
      </w:divBdr>
      <w:divsChild>
        <w:div w:id="1237934043">
          <w:marLeft w:val="0"/>
          <w:marRight w:val="0"/>
          <w:marTop w:val="0"/>
          <w:marBottom w:val="0"/>
          <w:divBdr>
            <w:top w:val="none" w:sz="0" w:space="0" w:color="auto"/>
            <w:left w:val="none" w:sz="0" w:space="0" w:color="auto"/>
            <w:bottom w:val="none" w:sz="0" w:space="0" w:color="auto"/>
            <w:right w:val="none" w:sz="0" w:space="0" w:color="auto"/>
          </w:divBdr>
          <w:divsChild>
            <w:div w:id="1271739958">
              <w:marLeft w:val="0"/>
              <w:marRight w:val="0"/>
              <w:marTop w:val="0"/>
              <w:marBottom w:val="0"/>
              <w:divBdr>
                <w:top w:val="none" w:sz="0" w:space="0" w:color="auto"/>
                <w:left w:val="none" w:sz="0" w:space="0" w:color="auto"/>
                <w:bottom w:val="none" w:sz="0" w:space="0" w:color="auto"/>
                <w:right w:val="none" w:sz="0" w:space="0" w:color="auto"/>
              </w:divBdr>
            </w:div>
            <w:div w:id="1354838196">
              <w:marLeft w:val="0"/>
              <w:marRight w:val="0"/>
              <w:marTop w:val="0"/>
              <w:marBottom w:val="0"/>
              <w:divBdr>
                <w:top w:val="none" w:sz="0" w:space="0" w:color="auto"/>
                <w:left w:val="none" w:sz="0" w:space="0" w:color="auto"/>
                <w:bottom w:val="none" w:sz="0" w:space="0" w:color="auto"/>
                <w:right w:val="none" w:sz="0" w:space="0" w:color="auto"/>
              </w:divBdr>
            </w:div>
            <w:div w:id="2136293225">
              <w:marLeft w:val="0"/>
              <w:marRight w:val="0"/>
              <w:marTop w:val="0"/>
              <w:marBottom w:val="0"/>
              <w:divBdr>
                <w:top w:val="none" w:sz="0" w:space="0" w:color="auto"/>
                <w:left w:val="none" w:sz="0" w:space="0" w:color="auto"/>
                <w:bottom w:val="none" w:sz="0" w:space="0" w:color="auto"/>
                <w:right w:val="none" w:sz="0" w:space="0" w:color="auto"/>
              </w:divBdr>
            </w:div>
            <w:div w:id="1142846472">
              <w:marLeft w:val="0"/>
              <w:marRight w:val="0"/>
              <w:marTop w:val="0"/>
              <w:marBottom w:val="0"/>
              <w:divBdr>
                <w:top w:val="none" w:sz="0" w:space="0" w:color="auto"/>
                <w:left w:val="none" w:sz="0" w:space="0" w:color="auto"/>
                <w:bottom w:val="none" w:sz="0" w:space="0" w:color="auto"/>
                <w:right w:val="none" w:sz="0" w:space="0" w:color="auto"/>
              </w:divBdr>
            </w:div>
            <w:div w:id="164319994">
              <w:marLeft w:val="0"/>
              <w:marRight w:val="0"/>
              <w:marTop w:val="0"/>
              <w:marBottom w:val="0"/>
              <w:divBdr>
                <w:top w:val="none" w:sz="0" w:space="0" w:color="auto"/>
                <w:left w:val="none" w:sz="0" w:space="0" w:color="auto"/>
                <w:bottom w:val="none" w:sz="0" w:space="0" w:color="auto"/>
                <w:right w:val="none" w:sz="0" w:space="0" w:color="auto"/>
              </w:divBdr>
            </w:div>
            <w:div w:id="1391156015">
              <w:marLeft w:val="0"/>
              <w:marRight w:val="0"/>
              <w:marTop w:val="0"/>
              <w:marBottom w:val="0"/>
              <w:divBdr>
                <w:top w:val="none" w:sz="0" w:space="0" w:color="auto"/>
                <w:left w:val="none" w:sz="0" w:space="0" w:color="auto"/>
                <w:bottom w:val="none" w:sz="0" w:space="0" w:color="auto"/>
                <w:right w:val="none" w:sz="0" w:space="0" w:color="auto"/>
              </w:divBdr>
            </w:div>
            <w:div w:id="1145704617">
              <w:marLeft w:val="0"/>
              <w:marRight w:val="0"/>
              <w:marTop w:val="0"/>
              <w:marBottom w:val="0"/>
              <w:divBdr>
                <w:top w:val="none" w:sz="0" w:space="0" w:color="auto"/>
                <w:left w:val="none" w:sz="0" w:space="0" w:color="auto"/>
                <w:bottom w:val="none" w:sz="0" w:space="0" w:color="auto"/>
                <w:right w:val="none" w:sz="0" w:space="0" w:color="auto"/>
              </w:divBdr>
            </w:div>
            <w:div w:id="887911417">
              <w:marLeft w:val="0"/>
              <w:marRight w:val="0"/>
              <w:marTop w:val="0"/>
              <w:marBottom w:val="0"/>
              <w:divBdr>
                <w:top w:val="none" w:sz="0" w:space="0" w:color="auto"/>
                <w:left w:val="none" w:sz="0" w:space="0" w:color="auto"/>
                <w:bottom w:val="none" w:sz="0" w:space="0" w:color="auto"/>
                <w:right w:val="none" w:sz="0" w:space="0" w:color="auto"/>
              </w:divBdr>
            </w:div>
            <w:div w:id="1279294514">
              <w:marLeft w:val="0"/>
              <w:marRight w:val="0"/>
              <w:marTop w:val="0"/>
              <w:marBottom w:val="0"/>
              <w:divBdr>
                <w:top w:val="none" w:sz="0" w:space="0" w:color="auto"/>
                <w:left w:val="none" w:sz="0" w:space="0" w:color="auto"/>
                <w:bottom w:val="none" w:sz="0" w:space="0" w:color="auto"/>
                <w:right w:val="none" w:sz="0" w:space="0" w:color="auto"/>
              </w:divBdr>
            </w:div>
            <w:div w:id="6976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9106">
      <w:bodyDiv w:val="1"/>
      <w:marLeft w:val="0"/>
      <w:marRight w:val="0"/>
      <w:marTop w:val="0"/>
      <w:marBottom w:val="0"/>
      <w:divBdr>
        <w:top w:val="none" w:sz="0" w:space="0" w:color="auto"/>
        <w:left w:val="none" w:sz="0" w:space="0" w:color="auto"/>
        <w:bottom w:val="none" w:sz="0" w:space="0" w:color="auto"/>
        <w:right w:val="none" w:sz="0" w:space="0" w:color="auto"/>
      </w:divBdr>
      <w:divsChild>
        <w:div w:id="1648701781">
          <w:marLeft w:val="0"/>
          <w:marRight w:val="0"/>
          <w:marTop w:val="0"/>
          <w:marBottom w:val="0"/>
          <w:divBdr>
            <w:top w:val="none" w:sz="0" w:space="0" w:color="auto"/>
            <w:left w:val="none" w:sz="0" w:space="0" w:color="auto"/>
            <w:bottom w:val="none" w:sz="0" w:space="0" w:color="auto"/>
            <w:right w:val="none" w:sz="0" w:space="0" w:color="auto"/>
          </w:divBdr>
        </w:div>
      </w:divsChild>
    </w:div>
    <w:div w:id="791558120">
      <w:bodyDiv w:val="1"/>
      <w:marLeft w:val="0"/>
      <w:marRight w:val="0"/>
      <w:marTop w:val="0"/>
      <w:marBottom w:val="0"/>
      <w:divBdr>
        <w:top w:val="none" w:sz="0" w:space="0" w:color="auto"/>
        <w:left w:val="none" w:sz="0" w:space="0" w:color="auto"/>
        <w:bottom w:val="none" w:sz="0" w:space="0" w:color="auto"/>
        <w:right w:val="none" w:sz="0" w:space="0" w:color="auto"/>
      </w:divBdr>
      <w:divsChild>
        <w:div w:id="2083216949">
          <w:marLeft w:val="0"/>
          <w:marRight w:val="0"/>
          <w:marTop w:val="0"/>
          <w:marBottom w:val="0"/>
          <w:divBdr>
            <w:top w:val="single" w:sz="6" w:space="0" w:color="2F80ED"/>
            <w:left w:val="single" w:sz="6" w:space="8" w:color="2F80ED"/>
            <w:bottom w:val="single" w:sz="6" w:space="5" w:color="2F80ED"/>
            <w:right w:val="single" w:sz="6" w:space="8" w:color="2F80ED"/>
          </w:divBdr>
        </w:div>
      </w:divsChild>
    </w:div>
    <w:div w:id="1754204058">
      <w:bodyDiv w:val="1"/>
      <w:marLeft w:val="0"/>
      <w:marRight w:val="0"/>
      <w:marTop w:val="0"/>
      <w:marBottom w:val="0"/>
      <w:divBdr>
        <w:top w:val="none" w:sz="0" w:space="0" w:color="auto"/>
        <w:left w:val="none" w:sz="0" w:space="0" w:color="auto"/>
        <w:bottom w:val="none" w:sz="0" w:space="0" w:color="auto"/>
        <w:right w:val="none" w:sz="0" w:space="0" w:color="auto"/>
      </w:divBdr>
      <w:divsChild>
        <w:div w:id="1846941754">
          <w:marLeft w:val="0"/>
          <w:marRight w:val="0"/>
          <w:marTop w:val="0"/>
          <w:marBottom w:val="0"/>
          <w:divBdr>
            <w:top w:val="none" w:sz="0" w:space="0" w:color="auto"/>
            <w:left w:val="none" w:sz="0" w:space="0" w:color="auto"/>
            <w:bottom w:val="none" w:sz="0" w:space="0" w:color="auto"/>
            <w:right w:val="none" w:sz="0" w:space="0" w:color="auto"/>
          </w:divBdr>
        </w:div>
      </w:divsChild>
    </w:div>
    <w:div w:id="201506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enmayxanh.com/may-lanh/panasonic-inverter-1-hp-cu-cs-xu9zkh-8" TargetMode="External"/><Relationship Id="rId13" Type="http://schemas.openxmlformats.org/officeDocument/2006/relationships/hyperlink" Target="https://www.dienmayxanh.com/may-lanh" TargetMode="External"/><Relationship Id="rId18" Type="http://schemas.openxmlformats.org/officeDocument/2006/relationships/hyperlink" Target="https://www.dienmayxanh.com/may-lanh-co-wifi-chinh-bang-dien-thoai" TargetMode="External"/><Relationship Id="rId3" Type="http://schemas.openxmlformats.org/officeDocument/2006/relationships/settings" Target="settings.xml"/><Relationship Id="rId21" Type="http://schemas.openxmlformats.org/officeDocument/2006/relationships/hyperlink" Target="https://www.dienmayxanh.com/kinh-nghiem-hay/cac-che-do-thuong-thay-tren-may-lanh-795107" TargetMode="External"/><Relationship Id="rId7" Type="http://schemas.openxmlformats.org/officeDocument/2006/relationships/hyperlink" Target="https://www.dienmayxanh.com/kinh-nghiem-hay/danh-gia-chi-tiet-may-lanh-panasonic-inverter-1-hp-1537690" TargetMode="External"/><Relationship Id="rId12" Type="http://schemas.openxmlformats.org/officeDocument/2006/relationships/hyperlink" Target="https://www.dienmayxanh.com/kinh-nghiem-hay/nhung-cong-nghe-noi-bat-tren-may-lanh-panasonic-1242950"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s://cdn.tgdd.vn/Products/Images/2002/303867/may-lanh-panasonic-inverter-1-hp-cu-cs-xu9zkh-8-190323-115753.jpg" TargetMode="External"/><Relationship Id="rId20" Type="http://schemas.openxmlformats.org/officeDocument/2006/relationships/hyperlink" Target="https://www.dienmayxanh.com/kinh-nghiem-hay/cac-che-do-thuong-thay-tren-may-lanh-795107"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ienmayxanh.com/kinh-nghiem-hay/the-nao-la-may-lanh-inverter-628934"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yperlink" Target="https://www.dienmayxanh.com/kinh-nghiem-hay/cac-che-do-lam-lanh-nhanh-thuong-gap-tren-may-lanh-837183" TargetMode="External"/><Relationship Id="rId19" Type="http://schemas.openxmlformats.org/officeDocument/2006/relationships/hyperlink" Target="https://www.dienmayxanh.com/may-lanh?g=may-lanh-inverter" TargetMode="External"/><Relationship Id="rId4" Type="http://schemas.openxmlformats.org/officeDocument/2006/relationships/webSettings" Target="webSettings.xml"/><Relationship Id="rId9" Type="http://schemas.openxmlformats.org/officeDocument/2006/relationships/hyperlink" Target="https://www.dienmayxanh.com/may-lanh-panasonic" TargetMode="External"/><Relationship Id="rId14" Type="http://schemas.openxmlformats.org/officeDocument/2006/relationships/hyperlink" Target="https://cdn.tgdd.vn/Products/Images/2002/303867/may-lanh-panasonic-inverter-1-hp-cu-cs-xu9zkh-8-190323-115728.jpg" TargetMode="External"/><Relationship Id="rId22" Type="http://schemas.openxmlformats.org/officeDocument/2006/relationships/hyperlink" Target="https://www.dienmayxanh.com/kinh-nghiem-hay/cac-che-do-thuong-thay-tren-may-lanh-7951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1148</Words>
  <Characters>6549</Characters>
  <Application>Microsoft Office Word</Application>
  <DocSecurity>0</DocSecurity>
  <Lines>54</Lines>
  <Paragraphs>15</Paragraphs>
  <ScaleCrop>false</ScaleCrop>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Thai</dc:creator>
  <cp:keywords/>
  <dc:description/>
  <cp:lastModifiedBy>Nguyen Hoang Thai</cp:lastModifiedBy>
  <cp:revision>6</cp:revision>
  <dcterms:created xsi:type="dcterms:W3CDTF">2023-09-26T06:58:00Z</dcterms:created>
  <dcterms:modified xsi:type="dcterms:W3CDTF">2023-10-06T13:25:00Z</dcterms:modified>
</cp:coreProperties>
</file>