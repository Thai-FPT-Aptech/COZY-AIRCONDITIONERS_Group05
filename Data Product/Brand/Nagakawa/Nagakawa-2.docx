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8CE60" w14:textId="4003BD05" w:rsidR="00510629" w:rsidRDefault="001E1FE6">
      <w:r>
        <w:rPr>
          <w:noProof/>
        </w:rPr>
        <w:drawing>
          <wp:anchor distT="0" distB="0" distL="114300" distR="114300" simplePos="0" relativeHeight="251658240" behindDoc="1" locked="0" layoutInCell="1" allowOverlap="1" wp14:anchorId="5588D9A4" wp14:editId="1CBF42F2">
            <wp:simplePos x="0" y="0"/>
            <wp:positionH relativeFrom="column">
              <wp:posOffset>838200</wp:posOffset>
            </wp:positionH>
            <wp:positionV relativeFrom="paragraph">
              <wp:posOffset>-1099004</wp:posOffset>
            </wp:positionV>
            <wp:extent cx="4191000" cy="2794000"/>
            <wp:effectExtent l="0" t="0" r="0" b="6350"/>
            <wp:wrapNone/>
            <wp:docPr id="390554292" name="Picture 1" descr="Máy lạnh Nagakawa Inverter 1.5 HP NIS-C12R2T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lạnh Nagakawa Inverter 1.5 HP NIS-C12R2T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91000" cy="2794000"/>
                    </a:xfrm>
                    <a:prstGeom prst="rect">
                      <a:avLst/>
                    </a:prstGeom>
                    <a:noFill/>
                    <a:ln>
                      <a:noFill/>
                    </a:ln>
                  </pic:spPr>
                </pic:pic>
              </a:graphicData>
            </a:graphic>
          </wp:anchor>
        </w:drawing>
      </w:r>
    </w:p>
    <w:p w14:paraId="10405C2A" w14:textId="77777777" w:rsidR="0029465F" w:rsidRDefault="0029465F" w:rsidP="001E1FE6">
      <w:pPr>
        <w:spacing w:after="0" w:line="240" w:lineRule="auto"/>
        <w:rPr>
          <w:rFonts w:ascii="Arial" w:eastAsia="Times New Roman" w:hAnsi="Arial" w:cs="Arial"/>
          <w:b/>
          <w:bCs/>
          <w:color w:val="D0021B"/>
          <w:kern w:val="0"/>
          <w:sz w:val="30"/>
          <w:szCs w:val="30"/>
          <w14:ligatures w14:val="none"/>
        </w:rPr>
      </w:pPr>
    </w:p>
    <w:p w14:paraId="2CA206B2" w14:textId="77777777" w:rsidR="0029465F" w:rsidRDefault="0029465F" w:rsidP="001E1FE6">
      <w:pPr>
        <w:spacing w:after="0" w:line="240" w:lineRule="auto"/>
        <w:rPr>
          <w:rFonts w:ascii="Arial" w:eastAsia="Times New Roman" w:hAnsi="Arial" w:cs="Arial"/>
          <w:b/>
          <w:bCs/>
          <w:color w:val="D0021B"/>
          <w:kern w:val="0"/>
          <w:sz w:val="30"/>
          <w:szCs w:val="30"/>
          <w14:ligatures w14:val="none"/>
        </w:rPr>
      </w:pPr>
    </w:p>
    <w:p w14:paraId="7791E6BA" w14:textId="77777777" w:rsidR="0029465F" w:rsidRDefault="0029465F" w:rsidP="001E1FE6">
      <w:pPr>
        <w:spacing w:after="0" w:line="240" w:lineRule="auto"/>
        <w:rPr>
          <w:rFonts w:ascii="Arial" w:eastAsia="Times New Roman" w:hAnsi="Arial" w:cs="Arial"/>
          <w:b/>
          <w:bCs/>
          <w:color w:val="D0021B"/>
          <w:kern w:val="0"/>
          <w:sz w:val="30"/>
          <w:szCs w:val="30"/>
          <w14:ligatures w14:val="none"/>
        </w:rPr>
      </w:pPr>
    </w:p>
    <w:p w14:paraId="390F3DFE" w14:textId="77777777" w:rsidR="0029465F" w:rsidRDefault="0029465F" w:rsidP="001E1FE6">
      <w:pPr>
        <w:spacing w:after="0" w:line="240" w:lineRule="auto"/>
        <w:rPr>
          <w:rFonts w:ascii="Arial" w:eastAsia="Times New Roman" w:hAnsi="Arial" w:cs="Arial"/>
          <w:b/>
          <w:bCs/>
          <w:color w:val="D0021B"/>
          <w:kern w:val="0"/>
          <w:sz w:val="30"/>
          <w:szCs w:val="30"/>
          <w14:ligatures w14:val="none"/>
        </w:rPr>
      </w:pPr>
    </w:p>
    <w:p w14:paraId="457475A3" w14:textId="77777777" w:rsidR="00716A67" w:rsidRDefault="00716A67" w:rsidP="001E1FE6">
      <w:pPr>
        <w:spacing w:after="0" w:line="240" w:lineRule="auto"/>
        <w:rPr>
          <w:rFonts w:ascii="Arial" w:eastAsia="Times New Roman" w:hAnsi="Arial" w:cs="Arial"/>
          <w:b/>
          <w:bCs/>
          <w:color w:val="D0021B"/>
          <w:kern w:val="0"/>
          <w:sz w:val="30"/>
          <w:szCs w:val="30"/>
          <w14:ligatures w14:val="none"/>
        </w:rPr>
      </w:pPr>
    </w:p>
    <w:p w14:paraId="36145E1A" w14:textId="77777777" w:rsidR="00716A67" w:rsidRPr="00716A67" w:rsidRDefault="00716A67" w:rsidP="00716A67">
      <w:pPr>
        <w:spacing w:after="0" w:line="240" w:lineRule="auto"/>
        <w:rPr>
          <w:rFonts w:ascii="Times New Roman" w:eastAsia="Times New Roman" w:hAnsi="Times New Roman" w:cs="Times New Roman"/>
          <w:kern w:val="0"/>
          <w:sz w:val="24"/>
          <w:szCs w:val="24"/>
          <w14:ligatures w14:val="none"/>
        </w:rPr>
      </w:pPr>
      <w:r w:rsidRPr="00716A67">
        <w:rPr>
          <w:rFonts w:ascii="Arial" w:eastAsia="Times New Roman" w:hAnsi="Arial" w:cs="Arial"/>
          <w:b/>
          <w:bCs/>
          <w:color w:val="D0021B"/>
          <w:kern w:val="0"/>
          <w:sz w:val="30"/>
          <w:szCs w:val="30"/>
          <w14:ligatures w14:val="none"/>
        </w:rPr>
        <w:t>8,490,000 VND</w:t>
      </w:r>
    </w:p>
    <w:p w14:paraId="68F9A77C" w14:textId="1FD1B5A0" w:rsidR="001E1FE6" w:rsidRDefault="00716A67" w:rsidP="00716A67">
      <w:pPr>
        <w:spacing w:after="0" w:line="240" w:lineRule="auto"/>
        <w:rPr>
          <w:rFonts w:ascii="Arial" w:eastAsia="Times New Roman" w:hAnsi="Arial" w:cs="Arial"/>
          <w:color w:val="333333"/>
          <w:kern w:val="0"/>
          <w:sz w:val="21"/>
          <w:szCs w:val="21"/>
          <w14:ligatures w14:val="none"/>
        </w:rPr>
      </w:pPr>
      <w:del w:id="0" w:author="Unknown">
        <w:r w:rsidRPr="00716A67">
          <w:rPr>
            <w:rFonts w:ascii="Arial" w:eastAsia="Times New Roman" w:hAnsi="Arial" w:cs="Arial"/>
            <w:color w:val="666666"/>
            <w:kern w:val="0"/>
            <w:sz w:val="21"/>
            <w:szCs w:val="21"/>
            <w14:ligatures w14:val="none"/>
          </w:rPr>
          <w:delText>9,990,000 VND</w:delText>
        </w:r>
      </w:del>
      <w:r w:rsidRPr="00716A67">
        <w:rPr>
          <w:rFonts w:ascii="Arial" w:eastAsia="Times New Roman" w:hAnsi="Arial" w:cs="Arial"/>
          <w:color w:val="333333"/>
          <w:kern w:val="0"/>
          <w:sz w:val="21"/>
          <w:szCs w:val="21"/>
          <w14:ligatures w14:val="none"/>
        </w:rPr>
        <w:t>(-15%)No copper pipes and supplies will be given away.Delivery only, no installation.</w:t>
      </w:r>
    </w:p>
    <w:p w14:paraId="430534C3" w14:textId="77777777" w:rsidR="00716A67" w:rsidRPr="00716A67" w:rsidRDefault="00716A67" w:rsidP="00716A67">
      <w:pPr>
        <w:spacing w:after="0" w:line="240" w:lineRule="auto"/>
        <w:rPr>
          <w:rFonts w:ascii="Arial" w:eastAsia="Times New Roman" w:hAnsi="Arial" w:cs="Arial"/>
          <w:color w:val="333333"/>
          <w:kern w:val="0"/>
          <w:sz w:val="21"/>
          <w:szCs w:val="21"/>
          <w14:ligatures w14:val="none"/>
        </w:rPr>
      </w:pPr>
    </w:p>
    <w:p w14:paraId="5238AFBB" w14:textId="77777777" w:rsidR="001E1FE6" w:rsidRPr="001E1FE6" w:rsidRDefault="001E1FE6" w:rsidP="001E1FE6">
      <w:pPr>
        <w:shd w:val="clear" w:color="auto" w:fill="FFFFFF"/>
        <w:spacing w:after="0" w:line="240" w:lineRule="auto"/>
        <w:rPr>
          <w:rFonts w:ascii="Arial" w:eastAsia="Times New Roman" w:hAnsi="Arial" w:cs="Arial"/>
          <w:b/>
          <w:bCs/>
          <w:color w:val="333333"/>
          <w:kern w:val="0"/>
          <w:sz w:val="30"/>
          <w:szCs w:val="30"/>
          <w14:ligatures w14:val="none"/>
        </w:rPr>
      </w:pPr>
      <w:r w:rsidRPr="001E1FE6">
        <w:rPr>
          <w:rFonts w:ascii="Arial" w:eastAsia="Times New Roman" w:hAnsi="Arial" w:cs="Arial"/>
          <w:b/>
          <w:bCs/>
          <w:color w:val="333333"/>
          <w:kern w:val="0"/>
          <w:sz w:val="30"/>
          <w:szCs w:val="30"/>
          <w14:ligatures w14:val="none"/>
        </w:rPr>
        <w:t>Technical specifications of Nagakawa Inverter 1.5 HP NIS-C12R2T28 air conditioner</w:t>
      </w:r>
    </w:p>
    <w:p w14:paraId="63BA75EB" w14:textId="77777777" w:rsidR="001E1FE6" w:rsidRPr="00716A67" w:rsidRDefault="001E1FE6" w:rsidP="001E1FE6">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716A67">
        <w:rPr>
          <w:rFonts w:ascii="Arial" w:eastAsia="Times New Roman" w:hAnsi="Arial" w:cs="Arial"/>
          <w:color w:val="333333"/>
          <w:kern w:val="0"/>
          <w:sz w:val="24"/>
          <w:szCs w:val="24"/>
          <w14:ligatures w14:val="none"/>
        </w:rPr>
        <w:t>Machine Type:</w:t>
      </w:r>
    </w:p>
    <w:p w14:paraId="034AA22D" w14:textId="77777777" w:rsidR="001E1FE6" w:rsidRPr="00716A67" w:rsidRDefault="001E1FE6" w:rsidP="001E1FE6">
      <w:pPr>
        <w:shd w:val="clear" w:color="auto" w:fill="F5F5F5"/>
        <w:spacing w:after="0" w:line="240" w:lineRule="auto"/>
        <w:ind w:left="720"/>
        <w:rPr>
          <w:rFonts w:ascii="Arial" w:eastAsia="Times New Roman" w:hAnsi="Arial" w:cs="Arial"/>
          <w:color w:val="333333"/>
          <w:kern w:val="0"/>
          <w:sz w:val="24"/>
          <w:szCs w:val="24"/>
          <w14:ligatures w14:val="none"/>
        </w:rPr>
      </w:pPr>
      <w:r w:rsidRPr="00716A67">
        <w:rPr>
          <w:rFonts w:ascii="Arial" w:eastAsia="Times New Roman" w:hAnsi="Arial" w:cs="Arial"/>
          <w:color w:val="333333"/>
          <w:kern w:val="0"/>
          <w:sz w:val="24"/>
          <w:szCs w:val="24"/>
          <w14:ligatures w14:val="none"/>
        </w:rPr>
        <w:t>1 way (cooling only) With Inverter</w:t>
      </w:r>
    </w:p>
    <w:p w14:paraId="613C37BE" w14:textId="77777777" w:rsidR="001E1FE6" w:rsidRPr="00716A67" w:rsidRDefault="001E1FE6" w:rsidP="001E1FE6">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716A67">
        <w:rPr>
          <w:rFonts w:ascii="Arial" w:eastAsia="Times New Roman" w:hAnsi="Arial" w:cs="Arial"/>
          <w:color w:val="333333"/>
          <w:kern w:val="0"/>
          <w:sz w:val="24"/>
          <w:szCs w:val="24"/>
          <w14:ligatures w14:val="none"/>
        </w:rPr>
        <w:t>Cooling capacity:</w:t>
      </w:r>
    </w:p>
    <w:p w14:paraId="5E3351FC" w14:textId="77777777" w:rsidR="001E1FE6" w:rsidRPr="00716A67" w:rsidRDefault="001E1FE6" w:rsidP="001E1FE6">
      <w:pPr>
        <w:shd w:val="clear" w:color="auto" w:fill="FFFFFF"/>
        <w:spacing w:after="0" w:line="240" w:lineRule="auto"/>
        <w:ind w:left="720"/>
        <w:rPr>
          <w:rFonts w:ascii="Arial" w:eastAsia="Times New Roman" w:hAnsi="Arial" w:cs="Arial"/>
          <w:color w:val="333333"/>
          <w:kern w:val="0"/>
          <w:sz w:val="24"/>
          <w:szCs w:val="24"/>
          <w14:ligatures w14:val="none"/>
        </w:rPr>
      </w:pPr>
      <w:r w:rsidRPr="00716A67">
        <w:rPr>
          <w:rFonts w:ascii="Arial" w:eastAsia="Times New Roman" w:hAnsi="Arial" w:cs="Arial"/>
          <w:color w:val="333333"/>
          <w:kern w:val="0"/>
          <w:sz w:val="24"/>
          <w:szCs w:val="24"/>
          <w14:ligatures w14:val="none"/>
        </w:rPr>
        <w:t>1.5 HP - 12,000 BTU</w:t>
      </w:r>
    </w:p>
    <w:p w14:paraId="71DD18D8" w14:textId="77777777" w:rsidR="001E1FE6" w:rsidRPr="00716A67" w:rsidRDefault="001E1FE6" w:rsidP="001E1FE6">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716A67">
        <w:rPr>
          <w:rFonts w:ascii="Arial" w:eastAsia="Times New Roman" w:hAnsi="Arial" w:cs="Arial"/>
          <w:color w:val="333333"/>
          <w:kern w:val="0"/>
          <w:sz w:val="24"/>
          <w:szCs w:val="24"/>
          <w14:ligatures w14:val="none"/>
        </w:rPr>
        <w:t>Effective cooling range:</w:t>
      </w:r>
    </w:p>
    <w:p w14:paraId="4A0F10AD" w14:textId="77777777" w:rsidR="001E1FE6" w:rsidRPr="00716A67" w:rsidRDefault="001E1FE6" w:rsidP="001E1FE6">
      <w:pPr>
        <w:shd w:val="clear" w:color="auto" w:fill="F5F5F5"/>
        <w:spacing w:after="0" w:line="240" w:lineRule="auto"/>
        <w:ind w:left="720"/>
        <w:rPr>
          <w:rFonts w:ascii="Arial" w:eastAsia="Times New Roman" w:hAnsi="Arial" w:cs="Arial"/>
          <w:color w:val="333333"/>
          <w:kern w:val="0"/>
          <w:sz w:val="24"/>
          <w:szCs w:val="24"/>
          <w14:ligatures w14:val="none"/>
        </w:rPr>
      </w:pPr>
      <w:r w:rsidRPr="00716A67">
        <w:rPr>
          <w:rFonts w:ascii="Arial" w:eastAsia="Times New Roman" w:hAnsi="Arial" w:cs="Arial"/>
          <w:color w:val="333333"/>
          <w:kern w:val="0"/>
          <w:sz w:val="24"/>
          <w:szCs w:val="24"/>
          <w14:ligatures w14:val="none"/>
        </w:rPr>
        <w:t>From 15 - 20m² (from 40 to 60 m³)</w:t>
      </w:r>
    </w:p>
    <w:p w14:paraId="3EFFA094" w14:textId="77777777" w:rsidR="001E1FE6" w:rsidRPr="00716A67" w:rsidRDefault="001E1FE6" w:rsidP="001E1FE6">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716A67">
        <w:rPr>
          <w:rFonts w:ascii="Arial" w:eastAsia="Times New Roman" w:hAnsi="Arial" w:cs="Arial"/>
          <w:color w:val="333333"/>
          <w:kern w:val="0"/>
          <w:sz w:val="24"/>
          <w:szCs w:val="24"/>
          <w14:ligatures w14:val="none"/>
        </w:rPr>
        <w:t>Dust filter, antibacterial, deodorant:</w:t>
      </w:r>
    </w:p>
    <w:p w14:paraId="6FC01E89" w14:textId="77777777" w:rsidR="001E1FE6" w:rsidRPr="00716A67" w:rsidRDefault="001E1FE6" w:rsidP="001E1FE6">
      <w:pPr>
        <w:shd w:val="clear" w:color="auto" w:fill="FFFFFF"/>
        <w:spacing w:after="0" w:line="240" w:lineRule="auto"/>
        <w:ind w:left="720"/>
        <w:rPr>
          <w:rFonts w:ascii="Arial" w:eastAsia="Times New Roman" w:hAnsi="Arial" w:cs="Arial"/>
          <w:color w:val="333333"/>
          <w:kern w:val="0"/>
          <w:sz w:val="24"/>
          <w:szCs w:val="24"/>
          <w14:ligatures w14:val="none"/>
        </w:rPr>
      </w:pPr>
      <w:r w:rsidRPr="00716A67">
        <w:rPr>
          <w:rFonts w:ascii="Arial" w:eastAsia="Times New Roman" w:hAnsi="Arial" w:cs="Arial"/>
          <w:color w:val="333333"/>
          <w:kern w:val="0"/>
          <w:sz w:val="24"/>
          <w:szCs w:val="24"/>
          <w14:ligatures w14:val="none"/>
        </w:rPr>
        <w:t>6 in 1 filter</w:t>
      </w:r>
    </w:p>
    <w:p w14:paraId="386066A1" w14:textId="77777777" w:rsidR="001E1FE6" w:rsidRPr="00716A67" w:rsidRDefault="001E1FE6" w:rsidP="001E1FE6">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716A67">
        <w:rPr>
          <w:rFonts w:ascii="Arial" w:eastAsia="Times New Roman" w:hAnsi="Arial" w:cs="Arial"/>
          <w:color w:val="333333"/>
          <w:kern w:val="0"/>
          <w:sz w:val="24"/>
          <w:szCs w:val="24"/>
          <w14:ligatures w14:val="none"/>
        </w:rPr>
        <w:t>Power saving technology:</w:t>
      </w:r>
    </w:p>
    <w:p w14:paraId="654E07E0" w14:textId="77777777" w:rsidR="001E1FE6" w:rsidRPr="00716A67" w:rsidRDefault="001E1FE6" w:rsidP="001E1FE6">
      <w:pPr>
        <w:shd w:val="clear" w:color="auto" w:fill="F5F5F5"/>
        <w:spacing w:after="0" w:line="240" w:lineRule="auto"/>
        <w:ind w:left="720"/>
        <w:rPr>
          <w:rFonts w:ascii="Arial" w:eastAsia="Times New Roman" w:hAnsi="Arial" w:cs="Arial"/>
          <w:color w:val="333333"/>
          <w:kern w:val="0"/>
          <w:sz w:val="24"/>
          <w:szCs w:val="24"/>
          <w14:ligatures w14:val="none"/>
        </w:rPr>
      </w:pPr>
      <w:r w:rsidRPr="00716A67">
        <w:rPr>
          <w:rFonts w:ascii="Arial" w:eastAsia="Times New Roman" w:hAnsi="Arial" w:cs="Arial"/>
          <w:color w:val="333333"/>
          <w:kern w:val="0"/>
          <w:sz w:val="24"/>
          <w:szCs w:val="24"/>
          <w14:ligatures w14:val="none"/>
        </w:rPr>
        <w:t>EconomyInverter</w:t>
      </w:r>
    </w:p>
    <w:p w14:paraId="7D9110F6" w14:textId="77777777" w:rsidR="001E1FE6" w:rsidRPr="00716A67" w:rsidRDefault="001E1FE6" w:rsidP="001E1FE6">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716A67">
        <w:rPr>
          <w:rFonts w:ascii="Arial" w:eastAsia="Times New Roman" w:hAnsi="Arial" w:cs="Arial"/>
          <w:color w:val="333333"/>
          <w:kern w:val="0"/>
          <w:sz w:val="24"/>
          <w:szCs w:val="24"/>
          <w14:ligatures w14:val="none"/>
        </w:rPr>
        <w:t>Rapid cooling:</w:t>
      </w:r>
    </w:p>
    <w:p w14:paraId="41449F7C" w14:textId="77777777" w:rsidR="001E1FE6" w:rsidRPr="00716A67" w:rsidRDefault="001E1FE6" w:rsidP="001E1FE6">
      <w:pPr>
        <w:shd w:val="clear" w:color="auto" w:fill="FFFFFF"/>
        <w:spacing w:after="0" w:line="240" w:lineRule="auto"/>
        <w:ind w:left="720"/>
        <w:rPr>
          <w:rFonts w:ascii="Arial" w:eastAsia="Times New Roman" w:hAnsi="Arial" w:cs="Arial"/>
          <w:color w:val="333333"/>
          <w:kern w:val="0"/>
          <w:sz w:val="24"/>
          <w:szCs w:val="24"/>
          <w14:ligatures w14:val="none"/>
        </w:rPr>
      </w:pPr>
      <w:r w:rsidRPr="00716A67">
        <w:rPr>
          <w:rFonts w:ascii="Arial" w:eastAsia="Times New Roman" w:hAnsi="Arial" w:cs="Arial"/>
          <w:color w:val="333333"/>
          <w:kern w:val="0"/>
          <w:sz w:val="24"/>
          <w:szCs w:val="24"/>
          <w14:ligatures w14:val="none"/>
        </w:rPr>
        <w:t>Turbo</w:t>
      </w:r>
    </w:p>
    <w:p w14:paraId="00A7241A" w14:textId="77777777" w:rsidR="001E1FE6" w:rsidRPr="00716A67" w:rsidRDefault="001E1FE6" w:rsidP="001E1FE6">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716A67">
        <w:rPr>
          <w:rFonts w:ascii="Arial" w:eastAsia="Times New Roman" w:hAnsi="Arial" w:cs="Arial"/>
          <w:color w:val="333333"/>
          <w:kern w:val="0"/>
          <w:sz w:val="24"/>
          <w:szCs w:val="24"/>
          <w14:ligatures w14:val="none"/>
        </w:rPr>
        <w:t>Utilities:</w:t>
      </w:r>
    </w:p>
    <w:p w14:paraId="2720BAEF" w14:textId="77777777" w:rsidR="001E1FE6" w:rsidRPr="00716A67" w:rsidRDefault="001E1FE6" w:rsidP="001E1FE6">
      <w:pPr>
        <w:shd w:val="clear" w:color="auto" w:fill="F5F5F5"/>
        <w:spacing w:after="0" w:line="240" w:lineRule="auto"/>
        <w:ind w:left="720"/>
        <w:rPr>
          <w:rFonts w:ascii="Arial" w:eastAsia="Times New Roman" w:hAnsi="Arial" w:cs="Arial"/>
          <w:color w:val="333333"/>
          <w:kern w:val="0"/>
          <w:sz w:val="24"/>
          <w:szCs w:val="24"/>
          <w14:ligatures w14:val="none"/>
        </w:rPr>
      </w:pPr>
      <w:r w:rsidRPr="00716A67">
        <w:rPr>
          <w:rFonts w:ascii="Arial" w:eastAsia="Times New Roman" w:hAnsi="Arial" w:cs="Arial"/>
          <w:color w:val="333333"/>
          <w:kern w:val="0"/>
          <w:sz w:val="24"/>
          <w:szCs w:val="24"/>
          <w14:ligatures w14:val="none"/>
        </w:rPr>
        <w:t>Favorite setting mode I-set Sleep operating mode Dehumidification function I Feel temperature sensor Turn on and off timer Temperature display screen on the indoor unit Automatically restarts when power is restored</w:t>
      </w:r>
    </w:p>
    <w:p w14:paraId="2DB0333A" w14:textId="77777777" w:rsidR="001E1FE6" w:rsidRPr="00716A67" w:rsidRDefault="001E1FE6" w:rsidP="001E1FE6">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716A67">
        <w:rPr>
          <w:rFonts w:ascii="Arial" w:eastAsia="Times New Roman" w:hAnsi="Arial" w:cs="Arial"/>
          <w:color w:val="333333"/>
          <w:kern w:val="0"/>
          <w:sz w:val="24"/>
          <w:szCs w:val="24"/>
          <w14:ligatures w14:val="none"/>
        </w:rPr>
        <w:t>Power consumption:</w:t>
      </w:r>
    </w:p>
    <w:p w14:paraId="5BA9F33A" w14:textId="77777777" w:rsidR="001E1FE6" w:rsidRPr="00716A67" w:rsidRDefault="001E1FE6" w:rsidP="001E1FE6">
      <w:pPr>
        <w:shd w:val="clear" w:color="auto" w:fill="FFFFFF"/>
        <w:spacing w:after="0" w:line="240" w:lineRule="auto"/>
        <w:ind w:left="720"/>
        <w:rPr>
          <w:rFonts w:ascii="Arial" w:eastAsia="Times New Roman" w:hAnsi="Arial" w:cs="Arial"/>
          <w:color w:val="333333"/>
          <w:kern w:val="0"/>
          <w:sz w:val="24"/>
          <w:szCs w:val="24"/>
          <w14:ligatures w14:val="none"/>
        </w:rPr>
      </w:pPr>
      <w:r w:rsidRPr="00716A67">
        <w:rPr>
          <w:rFonts w:ascii="Arial" w:eastAsia="Times New Roman" w:hAnsi="Arial" w:cs="Arial"/>
          <w:color w:val="333333"/>
          <w:kern w:val="0"/>
          <w:sz w:val="24"/>
          <w:szCs w:val="24"/>
          <w14:ligatures w14:val="none"/>
        </w:rPr>
        <w:t>1.25 kW/h 5 stars (Energy efficiency 4.57)</w:t>
      </w:r>
    </w:p>
    <w:p w14:paraId="21E4CE47" w14:textId="77777777" w:rsidR="001E1FE6" w:rsidRPr="00716A67" w:rsidRDefault="001E1FE6" w:rsidP="001E1FE6">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716A67">
        <w:rPr>
          <w:rFonts w:ascii="Arial" w:eastAsia="Times New Roman" w:hAnsi="Arial" w:cs="Arial"/>
          <w:color w:val="333333"/>
          <w:kern w:val="0"/>
          <w:sz w:val="24"/>
          <w:szCs w:val="24"/>
          <w14:ligatures w14:val="none"/>
        </w:rPr>
        <w:t>Cooler:</w:t>
      </w:r>
    </w:p>
    <w:p w14:paraId="61CA3FA0" w14:textId="77777777" w:rsidR="001E1FE6" w:rsidRPr="00716A67" w:rsidRDefault="001E1FE6" w:rsidP="001E1FE6">
      <w:pPr>
        <w:shd w:val="clear" w:color="auto" w:fill="F5F5F5"/>
        <w:spacing w:after="0" w:line="240" w:lineRule="auto"/>
        <w:ind w:left="720"/>
        <w:rPr>
          <w:rFonts w:ascii="Arial" w:eastAsia="Times New Roman" w:hAnsi="Arial" w:cs="Arial"/>
          <w:color w:val="333333"/>
          <w:kern w:val="0"/>
          <w:sz w:val="24"/>
          <w:szCs w:val="24"/>
          <w14:ligatures w14:val="none"/>
        </w:rPr>
      </w:pPr>
      <w:r w:rsidRPr="00716A67">
        <w:rPr>
          <w:rFonts w:ascii="Arial" w:eastAsia="Times New Roman" w:hAnsi="Arial" w:cs="Arial"/>
          <w:color w:val="333333"/>
          <w:kern w:val="0"/>
          <w:sz w:val="24"/>
          <w:szCs w:val="24"/>
          <w14:ligatures w14:val="none"/>
        </w:rPr>
        <w:t>Length 79 cm - Height 27.5 cm - Thickness 19.2 cm - Weight 8.5 kg</w:t>
      </w:r>
    </w:p>
    <w:p w14:paraId="26F7C20E" w14:textId="77777777" w:rsidR="001E1FE6" w:rsidRPr="00716A67" w:rsidRDefault="001E1FE6" w:rsidP="001E1FE6">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716A67">
        <w:rPr>
          <w:rFonts w:ascii="Arial" w:eastAsia="Times New Roman" w:hAnsi="Arial" w:cs="Arial"/>
          <w:color w:val="333333"/>
          <w:kern w:val="0"/>
          <w:sz w:val="24"/>
          <w:szCs w:val="24"/>
          <w14:ligatures w14:val="none"/>
        </w:rPr>
        <w:t>Outdoor:</w:t>
      </w:r>
    </w:p>
    <w:p w14:paraId="09DC6044" w14:textId="77777777" w:rsidR="001E1FE6" w:rsidRPr="00716A67" w:rsidRDefault="001E1FE6" w:rsidP="001E1FE6">
      <w:pPr>
        <w:shd w:val="clear" w:color="auto" w:fill="FFFFFF"/>
        <w:spacing w:after="0" w:line="240" w:lineRule="auto"/>
        <w:ind w:left="720"/>
        <w:rPr>
          <w:rFonts w:ascii="Arial" w:eastAsia="Times New Roman" w:hAnsi="Arial" w:cs="Arial"/>
          <w:color w:val="333333"/>
          <w:kern w:val="0"/>
          <w:sz w:val="24"/>
          <w:szCs w:val="24"/>
          <w14:ligatures w14:val="none"/>
        </w:rPr>
      </w:pPr>
      <w:r w:rsidRPr="00716A67">
        <w:rPr>
          <w:rFonts w:ascii="Arial" w:eastAsia="Times New Roman" w:hAnsi="Arial" w:cs="Arial"/>
          <w:color w:val="333333"/>
          <w:kern w:val="0"/>
          <w:sz w:val="24"/>
          <w:szCs w:val="24"/>
          <w14:ligatures w14:val="none"/>
        </w:rPr>
        <w:t>Length 74 cm - Height 45.9 cm - Thickness 27.6 cm - Weight 19 kg</w:t>
      </w:r>
    </w:p>
    <w:p w14:paraId="5DCB0B0F" w14:textId="77777777" w:rsidR="001E1FE6" w:rsidRPr="00716A67" w:rsidRDefault="001E1FE6">
      <w:pPr>
        <w:rPr>
          <w:sz w:val="24"/>
          <w:szCs w:val="24"/>
        </w:rPr>
      </w:pPr>
    </w:p>
    <w:p w14:paraId="11BB7C65" w14:textId="732305D0" w:rsidR="001E1FE6" w:rsidRPr="00716A67" w:rsidRDefault="001E1FE6" w:rsidP="001E1FE6">
      <w:pPr>
        <w:pStyle w:val="manu-info-popupcontenttitle"/>
        <w:pBdr>
          <w:bottom w:val="single" w:sz="6" w:space="0" w:color="CCCCCC"/>
        </w:pBdr>
        <w:spacing w:before="0" w:beforeAutospacing="0" w:after="0" w:afterAutospacing="0" w:line="450" w:lineRule="atLeast"/>
        <w:textAlignment w:val="center"/>
        <w:rPr>
          <w:rFonts w:ascii="Arial" w:hAnsi="Arial" w:cs="Arial"/>
          <w:color w:val="333333"/>
        </w:rPr>
      </w:pPr>
      <w:r w:rsidRPr="00716A67">
        <w:rPr>
          <w:rFonts w:ascii="Arial" w:hAnsi="Arial" w:cs="Arial"/>
          <w:color w:val="333333"/>
        </w:rPr>
        <w:t>Introducing the company </w:t>
      </w:r>
      <w:r w:rsidRPr="00716A67">
        <w:rPr>
          <w:rFonts w:ascii="Arial" w:hAnsi="Arial" w:cs="Arial"/>
          <w:noProof/>
          <w:color w:val="333333"/>
        </w:rPr>
        <w:drawing>
          <wp:inline distT="0" distB="0" distL="0" distR="0" wp14:anchorId="3C1BCE05" wp14:editId="7EF74353">
            <wp:extent cx="662940" cy="281940"/>
            <wp:effectExtent l="0" t="0" r="3810" b="0"/>
            <wp:docPr id="1283638246" name="Picture 2" descr="Nagaka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gakaw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2940" cy="281940"/>
                    </a:xfrm>
                    <a:prstGeom prst="rect">
                      <a:avLst/>
                    </a:prstGeom>
                    <a:noFill/>
                    <a:ln>
                      <a:noFill/>
                    </a:ln>
                  </pic:spPr>
                </pic:pic>
              </a:graphicData>
            </a:graphic>
          </wp:inline>
        </w:drawing>
      </w:r>
    </w:p>
    <w:p w14:paraId="609FFBB7" w14:textId="77777777" w:rsidR="001E1FE6" w:rsidRPr="00716A67" w:rsidRDefault="001E1FE6" w:rsidP="001E1FE6">
      <w:pPr>
        <w:pStyle w:val="NormalWeb"/>
        <w:spacing w:before="0" w:beforeAutospacing="0" w:after="0" w:afterAutospacing="0"/>
        <w:rPr>
          <w:rFonts w:ascii="Arial" w:hAnsi="Arial" w:cs="Arial"/>
          <w:color w:val="333333"/>
        </w:rPr>
      </w:pPr>
      <w:r w:rsidRPr="00716A67">
        <w:rPr>
          <w:rFonts w:ascii="Arial" w:hAnsi="Arial" w:cs="Arial"/>
          <w:color w:val="333333"/>
        </w:rPr>
        <w:t>- Vietnamese brand.</w:t>
      </w:r>
      <w:r w:rsidRPr="00716A67">
        <w:rPr>
          <w:rFonts w:ascii="Arial" w:hAnsi="Arial" w:cs="Arial"/>
          <w:color w:val="333333"/>
        </w:rPr>
        <w:br/>
        <w:t>- Established in 2002.</w:t>
      </w:r>
      <w:r w:rsidRPr="00716A67">
        <w:rPr>
          <w:rFonts w:ascii="Arial" w:hAnsi="Arial" w:cs="Arial"/>
          <w:color w:val="333333"/>
        </w:rPr>
        <w:br/>
        <w:t>- Diverse business products: air conditioners, dishwashers, induction cookers,.... with product prices easily accessible to consumers.</w:t>
      </w:r>
      <w:r w:rsidRPr="00716A67">
        <w:rPr>
          <w:rFonts w:ascii="Arial" w:hAnsi="Arial" w:cs="Arial"/>
          <w:color w:val="333333"/>
        </w:rPr>
        <w:br/>
        <w:t>- Achieved many outstanding achievements: Top 100 best products for families and children (2023), golden brand for Vietnamese health (2019),</w:t>
      </w:r>
    </w:p>
    <w:p w14:paraId="3D954D9F" w14:textId="77777777" w:rsidR="001E1FE6" w:rsidRDefault="001E1FE6"/>
    <w:p w14:paraId="3AD1C9CD" w14:textId="77777777" w:rsidR="001E1FE6" w:rsidRPr="001E1FE6" w:rsidRDefault="00000000" w:rsidP="001E1FE6">
      <w:pPr>
        <w:shd w:val="clear" w:color="auto" w:fill="FFFFFF"/>
        <w:spacing w:after="0" w:line="240" w:lineRule="auto"/>
        <w:jc w:val="both"/>
        <w:rPr>
          <w:rFonts w:ascii="Arial" w:eastAsia="Times New Roman" w:hAnsi="Arial" w:cs="Arial"/>
          <w:color w:val="333333"/>
          <w:kern w:val="0"/>
          <w:sz w:val="24"/>
          <w:szCs w:val="24"/>
          <w14:ligatures w14:val="none"/>
        </w:rPr>
      </w:pPr>
      <w:hyperlink r:id="rId7" w:tgtFrame="_blank" w:tooltip="See more Nagakawa Inverter 1.5 HP NIS-C12R2T28 air conditioner" w:history="1">
        <w:r w:rsidR="001E1FE6" w:rsidRPr="001E1FE6">
          <w:rPr>
            <w:rFonts w:ascii="Arial" w:eastAsia="Times New Roman" w:hAnsi="Arial" w:cs="Arial"/>
            <w:b/>
            <w:bCs/>
            <w:i/>
            <w:iCs/>
            <w:color w:val="2F80ED"/>
            <w:kern w:val="0"/>
            <w:sz w:val="24"/>
            <w:szCs w:val="24"/>
            <w14:ligatures w14:val="none"/>
          </w:rPr>
          <w:t>Nagakawa Inverter 1.5 HP NIS-C12R2T28 air conditioner</w:t>
        </w:r>
      </w:hyperlink>
      <w:r w:rsidR="001E1FE6" w:rsidRPr="001E1FE6">
        <w:rPr>
          <w:rFonts w:ascii="Arial" w:eastAsia="Times New Roman" w:hAnsi="Arial" w:cs="Arial"/>
          <w:b/>
          <w:bCs/>
          <w:i/>
          <w:iCs/>
          <w:color w:val="333333"/>
          <w:kern w:val="0"/>
          <w:sz w:val="24"/>
          <w:szCs w:val="24"/>
          <w14:ligatures w14:val="none"/>
        </w:rPr>
        <w:t> belongs to the 1-way air conditioner line (cooling only), modern design, compact design, equipped with Economy and Inverter technology to save electricity, antibacterial dust filter and disinfection ability. Good smell with 6 in 1 filter.</w:t>
      </w:r>
    </w:p>
    <w:p w14:paraId="1D377FDD" w14:textId="77777777" w:rsidR="001E1FE6" w:rsidRPr="001E1FE6" w:rsidRDefault="001E1FE6" w:rsidP="001E1FE6">
      <w:pPr>
        <w:shd w:val="clear" w:color="auto" w:fill="FFFFFF"/>
        <w:spacing w:after="0" w:line="420" w:lineRule="atLeast"/>
        <w:jc w:val="both"/>
        <w:outlineLvl w:val="2"/>
        <w:rPr>
          <w:rFonts w:ascii="Arial" w:eastAsia="Times New Roman" w:hAnsi="Arial" w:cs="Arial"/>
          <w:b/>
          <w:bCs/>
          <w:color w:val="333333"/>
          <w:kern w:val="0"/>
          <w:sz w:val="30"/>
          <w:szCs w:val="30"/>
          <w14:ligatures w14:val="none"/>
        </w:rPr>
      </w:pPr>
      <w:r w:rsidRPr="001E1FE6">
        <w:rPr>
          <w:rFonts w:ascii="Arial" w:eastAsia="Times New Roman" w:hAnsi="Arial" w:cs="Arial"/>
          <w:b/>
          <w:bCs/>
          <w:color w:val="333333"/>
          <w:kern w:val="0"/>
          <w:sz w:val="30"/>
          <w:szCs w:val="30"/>
          <w14:ligatures w14:val="none"/>
        </w:rPr>
        <w:t>Design overview</w:t>
      </w:r>
    </w:p>
    <w:p w14:paraId="7530F236" w14:textId="77777777" w:rsidR="001E1FE6" w:rsidRPr="001E1FE6" w:rsidRDefault="001E1FE6" w:rsidP="001E1FE6">
      <w:pPr>
        <w:shd w:val="clear" w:color="auto" w:fill="FFFFFF"/>
        <w:spacing w:after="0" w:line="240" w:lineRule="auto"/>
        <w:jc w:val="both"/>
        <w:rPr>
          <w:rFonts w:ascii="Arial" w:eastAsia="Times New Roman" w:hAnsi="Arial" w:cs="Arial"/>
          <w:color w:val="333333"/>
          <w:kern w:val="0"/>
          <w:sz w:val="24"/>
          <w:szCs w:val="24"/>
          <w14:ligatures w14:val="none"/>
        </w:rPr>
      </w:pPr>
      <w:r w:rsidRPr="001E1FE6">
        <w:rPr>
          <w:rFonts w:ascii="Arial" w:eastAsia="Times New Roman" w:hAnsi="Arial" w:cs="Arial"/>
          <w:b/>
          <w:bCs/>
          <w:color w:val="333333"/>
          <w:kern w:val="0"/>
          <w:sz w:val="24"/>
          <w:szCs w:val="24"/>
          <w14:ligatures w14:val="none"/>
        </w:rPr>
        <w:t>Cooler</w:t>
      </w:r>
    </w:p>
    <w:p w14:paraId="71C8F2E8" w14:textId="77777777" w:rsidR="001E1FE6" w:rsidRPr="001E1FE6" w:rsidRDefault="001E1FE6" w:rsidP="001E1FE6">
      <w:pPr>
        <w:shd w:val="clear" w:color="auto" w:fill="FFFFFF"/>
        <w:spacing w:after="0" w:line="240" w:lineRule="auto"/>
        <w:jc w:val="both"/>
        <w:rPr>
          <w:rFonts w:ascii="Arial" w:eastAsia="Times New Roman" w:hAnsi="Arial" w:cs="Arial"/>
          <w:color w:val="333333"/>
          <w:kern w:val="0"/>
          <w:sz w:val="24"/>
          <w:szCs w:val="24"/>
          <w14:ligatures w14:val="none"/>
        </w:rPr>
      </w:pPr>
      <w:r w:rsidRPr="001E1FE6">
        <w:rPr>
          <w:rFonts w:ascii="Arial" w:eastAsia="Times New Roman" w:hAnsi="Arial" w:cs="Arial"/>
          <w:color w:val="333333"/>
          <w:kern w:val="0"/>
          <w:sz w:val="24"/>
          <w:szCs w:val="24"/>
          <w14:ligatures w14:val="none"/>
        </w:rPr>
        <w:t>- </w:t>
      </w:r>
      <w:hyperlink r:id="rId8" w:tgtFrame="_blank" w:tooltip="See more about Nagakawa Air Conditioner" w:history="1">
        <w:r w:rsidRPr="001E1FE6">
          <w:rPr>
            <w:rFonts w:ascii="Arial" w:eastAsia="Times New Roman" w:hAnsi="Arial" w:cs="Arial"/>
            <w:color w:val="2F80ED"/>
            <w:kern w:val="0"/>
            <w:sz w:val="24"/>
            <w:szCs w:val="24"/>
            <w14:ligatures w14:val="none"/>
          </w:rPr>
          <w:t>Nagakawa air conditioner</w:t>
        </w:r>
      </w:hyperlink>
      <w:r w:rsidRPr="001E1FE6">
        <w:rPr>
          <w:rFonts w:ascii="Arial" w:eastAsia="Times New Roman" w:hAnsi="Arial" w:cs="Arial"/>
          <w:color w:val="333333"/>
          <w:kern w:val="0"/>
          <w:sz w:val="24"/>
          <w:szCs w:val="24"/>
          <w14:ligatures w14:val="none"/>
        </w:rPr>
        <w:t> has a luxurious, sophisticated white color scheme, suitable for most home interior spaces.</w:t>
      </w:r>
    </w:p>
    <w:p w14:paraId="451BA0B2" w14:textId="77777777" w:rsidR="001E1FE6" w:rsidRPr="001E1FE6" w:rsidRDefault="001E1FE6" w:rsidP="001E1FE6">
      <w:pPr>
        <w:shd w:val="clear" w:color="auto" w:fill="FFFFFF"/>
        <w:spacing w:after="0" w:line="240" w:lineRule="auto"/>
        <w:jc w:val="both"/>
        <w:rPr>
          <w:rFonts w:ascii="Arial" w:eastAsia="Times New Roman" w:hAnsi="Arial" w:cs="Arial"/>
          <w:color w:val="333333"/>
          <w:kern w:val="0"/>
          <w:sz w:val="24"/>
          <w:szCs w:val="24"/>
          <w14:ligatures w14:val="none"/>
        </w:rPr>
      </w:pPr>
      <w:r w:rsidRPr="001E1FE6">
        <w:rPr>
          <w:rFonts w:ascii="Arial" w:eastAsia="Times New Roman" w:hAnsi="Arial" w:cs="Arial"/>
          <w:b/>
          <w:bCs/>
          <w:color w:val="333333"/>
          <w:kern w:val="0"/>
          <w:sz w:val="24"/>
          <w:szCs w:val="24"/>
          <w14:ligatures w14:val="none"/>
        </w:rPr>
        <w:t>Outdoor</w:t>
      </w:r>
    </w:p>
    <w:p w14:paraId="4FF0B497" w14:textId="77777777" w:rsidR="001E1FE6" w:rsidRPr="001E1FE6" w:rsidRDefault="001E1FE6" w:rsidP="001E1FE6">
      <w:pPr>
        <w:shd w:val="clear" w:color="auto" w:fill="FFFFFF"/>
        <w:spacing w:after="0" w:line="240" w:lineRule="auto"/>
        <w:jc w:val="both"/>
        <w:rPr>
          <w:rFonts w:ascii="Arial" w:eastAsia="Times New Roman" w:hAnsi="Arial" w:cs="Arial"/>
          <w:color w:val="333333"/>
          <w:kern w:val="0"/>
          <w:sz w:val="24"/>
          <w:szCs w:val="24"/>
          <w14:ligatures w14:val="none"/>
        </w:rPr>
      </w:pPr>
      <w:r w:rsidRPr="001E1FE6">
        <w:rPr>
          <w:rFonts w:ascii="Arial" w:eastAsia="Times New Roman" w:hAnsi="Arial" w:cs="Arial"/>
          <w:color w:val="333333"/>
          <w:kern w:val="0"/>
          <w:sz w:val="24"/>
          <w:szCs w:val="24"/>
          <w14:ligatures w14:val="none"/>
        </w:rPr>
        <w:t>- </w:t>
      </w:r>
      <w:r w:rsidRPr="001E1FE6">
        <w:rPr>
          <w:rFonts w:ascii="Arial" w:eastAsia="Times New Roman" w:hAnsi="Arial" w:cs="Arial"/>
          <w:b/>
          <w:bCs/>
          <w:color w:val="333333"/>
          <w:kern w:val="0"/>
          <w:sz w:val="24"/>
          <w:szCs w:val="24"/>
          <w14:ligatures w14:val="none"/>
        </w:rPr>
        <w:t>Golden Fin pure copper tube radiator</w:t>
      </w:r>
      <w:r w:rsidRPr="001E1FE6">
        <w:rPr>
          <w:rFonts w:ascii="Arial" w:eastAsia="Times New Roman" w:hAnsi="Arial" w:cs="Arial"/>
          <w:color w:val="333333"/>
          <w:kern w:val="0"/>
          <w:sz w:val="24"/>
          <w:szCs w:val="24"/>
          <w14:ligatures w14:val="none"/>
        </w:rPr>
        <w:t> : good corrosion resistance, protects the radiator surface, especially suitable for areas near the sea. </w:t>
      </w:r>
    </w:p>
    <w:p w14:paraId="1C532A3E" w14:textId="77777777" w:rsidR="001E1FE6" w:rsidRPr="001E1FE6" w:rsidRDefault="001E1FE6" w:rsidP="001E1FE6">
      <w:pPr>
        <w:shd w:val="clear" w:color="auto" w:fill="FFFFFF"/>
        <w:spacing w:after="0" w:line="420" w:lineRule="atLeast"/>
        <w:jc w:val="both"/>
        <w:outlineLvl w:val="2"/>
        <w:rPr>
          <w:rFonts w:ascii="Arial" w:eastAsia="Times New Roman" w:hAnsi="Arial" w:cs="Arial"/>
          <w:b/>
          <w:bCs/>
          <w:color w:val="333333"/>
          <w:kern w:val="0"/>
          <w:sz w:val="30"/>
          <w:szCs w:val="30"/>
          <w14:ligatures w14:val="none"/>
        </w:rPr>
      </w:pPr>
      <w:r w:rsidRPr="001E1FE6">
        <w:rPr>
          <w:rFonts w:ascii="Arial" w:eastAsia="Times New Roman" w:hAnsi="Arial" w:cs="Arial"/>
          <w:b/>
          <w:bCs/>
          <w:color w:val="333333"/>
          <w:kern w:val="0"/>
          <w:sz w:val="30"/>
          <w:szCs w:val="30"/>
          <w14:ligatures w14:val="none"/>
        </w:rPr>
        <w:t>Refrigeration technology</w:t>
      </w:r>
    </w:p>
    <w:p w14:paraId="3D884E63" w14:textId="77777777" w:rsidR="001E1FE6" w:rsidRPr="001E1FE6" w:rsidRDefault="001E1FE6" w:rsidP="001E1FE6">
      <w:pPr>
        <w:shd w:val="clear" w:color="auto" w:fill="FFFFFF"/>
        <w:spacing w:after="0" w:line="240" w:lineRule="auto"/>
        <w:jc w:val="both"/>
        <w:rPr>
          <w:rFonts w:ascii="Arial" w:eastAsia="Times New Roman" w:hAnsi="Arial" w:cs="Arial"/>
          <w:color w:val="333333"/>
          <w:kern w:val="0"/>
          <w:sz w:val="24"/>
          <w:szCs w:val="24"/>
          <w14:ligatures w14:val="none"/>
        </w:rPr>
      </w:pPr>
      <w:r w:rsidRPr="001E1FE6">
        <w:rPr>
          <w:rFonts w:ascii="Arial" w:eastAsia="Times New Roman" w:hAnsi="Arial" w:cs="Arial"/>
          <w:color w:val="333333"/>
          <w:kern w:val="0"/>
          <w:sz w:val="24"/>
          <w:szCs w:val="24"/>
          <w14:ligatures w14:val="none"/>
        </w:rPr>
        <w:t>- The machine operates with a capacity of  </w:t>
      </w:r>
      <w:hyperlink r:id="rId9" w:tgtFrame="_blank" w:tooltip="See more 1.5 HP air conditioners" w:history="1">
        <w:r w:rsidRPr="001E1FE6">
          <w:rPr>
            <w:rFonts w:ascii="Arial" w:eastAsia="Times New Roman" w:hAnsi="Arial" w:cs="Arial"/>
            <w:b/>
            <w:bCs/>
            <w:color w:val="2F80ED"/>
            <w:kern w:val="0"/>
            <w:sz w:val="24"/>
            <w:szCs w:val="24"/>
            <w14:ligatures w14:val="none"/>
          </w:rPr>
          <w:t>1.5 HP - 12,000 BTU</w:t>
        </w:r>
      </w:hyperlink>
      <w:r w:rsidRPr="001E1FE6">
        <w:rPr>
          <w:rFonts w:ascii="Arial" w:eastAsia="Times New Roman" w:hAnsi="Arial" w:cs="Arial"/>
          <w:color w:val="333333"/>
          <w:kern w:val="0"/>
          <w:sz w:val="24"/>
          <w:szCs w:val="24"/>
          <w14:ligatures w14:val="none"/>
        </w:rPr>
        <w:t> , suitable for room spaces with an area of </w:t>
      </w:r>
      <w:r w:rsidRPr="001E1FE6">
        <w:rPr>
          <w:rFonts w:ascii="Arial" w:eastAsia="Times New Roman" w:hAnsi="Arial" w:cs="Arial"/>
          <w:b/>
          <w:bCs/>
          <w:color w:val="333333"/>
          <w:kern w:val="0"/>
          <w:sz w:val="24"/>
          <w:szCs w:val="24"/>
          <w14:ligatures w14:val="none"/>
        </w:rPr>
        <w:t>​​15 - 20m² (from 40 to 60 m³)</w:t>
      </w:r>
      <w:r w:rsidRPr="001E1FE6">
        <w:rPr>
          <w:rFonts w:ascii="Arial" w:eastAsia="Times New Roman" w:hAnsi="Arial" w:cs="Arial"/>
          <w:color w:val="333333"/>
          <w:kern w:val="0"/>
          <w:sz w:val="24"/>
          <w:szCs w:val="24"/>
          <w14:ligatures w14:val="none"/>
        </w:rPr>
        <w:t> .</w:t>
      </w:r>
    </w:p>
    <w:p w14:paraId="3133F8D8" w14:textId="77777777" w:rsidR="001E1FE6" w:rsidRPr="001E1FE6" w:rsidRDefault="001E1FE6" w:rsidP="001E1FE6">
      <w:pPr>
        <w:shd w:val="clear" w:color="auto" w:fill="FFFFFF"/>
        <w:spacing w:after="0" w:line="240" w:lineRule="auto"/>
        <w:jc w:val="both"/>
        <w:rPr>
          <w:rFonts w:ascii="Arial" w:eastAsia="Times New Roman" w:hAnsi="Arial" w:cs="Arial"/>
          <w:color w:val="333333"/>
          <w:kern w:val="0"/>
          <w:sz w:val="24"/>
          <w:szCs w:val="24"/>
          <w14:ligatures w14:val="none"/>
        </w:rPr>
      </w:pPr>
      <w:r w:rsidRPr="001E1FE6">
        <w:rPr>
          <w:rFonts w:ascii="Arial" w:eastAsia="Times New Roman" w:hAnsi="Arial" w:cs="Arial"/>
          <w:b/>
          <w:bCs/>
          <w:color w:val="333333"/>
          <w:kern w:val="0"/>
          <w:sz w:val="24"/>
          <w:szCs w:val="24"/>
          <w14:ligatures w14:val="none"/>
        </w:rPr>
        <w:t>- Turbo</w:t>
      </w:r>
      <w:r w:rsidRPr="001E1FE6">
        <w:rPr>
          <w:rFonts w:ascii="Arial" w:eastAsia="Times New Roman" w:hAnsi="Arial" w:cs="Arial"/>
          <w:color w:val="333333"/>
          <w:kern w:val="0"/>
          <w:sz w:val="24"/>
          <w:szCs w:val="24"/>
          <w14:ligatures w14:val="none"/>
        </w:rPr>
        <w:t> cooling technology operates with high capacity, capable of quickly cooling according to the set temperature in 20 - 30 minutes, helping you enjoy an instant cool space without spending too much time waiting. </w:t>
      </w:r>
    </w:p>
    <w:p w14:paraId="26F2158C" w14:textId="77777777" w:rsidR="001E1FE6" w:rsidRPr="001E1FE6" w:rsidRDefault="001E1FE6" w:rsidP="001E1FE6">
      <w:pPr>
        <w:shd w:val="clear" w:color="auto" w:fill="FFFFFF"/>
        <w:spacing w:after="0" w:line="420" w:lineRule="atLeast"/>
        <w:jc w:val="both"/>
        <w:outlineLvl w:val="2"/>
        <w:rPr>
          <w:rFonts w:ascii="Arial" w:eastAsia="Times New Roman" w:hAnsi="Arial" w:cs="Arial"/>
          <w:b/>
          <w:bCs/>
          <w:color w:val="333333"/>
          <w:kern w:val="0"/>
          <w:sz w:val="30"/>
          <w:szCs w:val="30"/>
          <w14:ligatures w14:val="none"/>
        </w:rPr>
      </w:pPr>
      <w:r w:rsidRPr="001E1FE6">
        <w:rPr>
          <w:rFonts w:ascii="Arial" w:eastAsia="Times New Roman" w:hAnsi="Arial" w:cs="Arial"/>
          <w:b/>
          <w:bCs/>
          <w:color w:val="333333"/>
          <w:kern w:val="0"/>
          <w:sz w:val="30"/>
          <w:szCs w:val="30"/>
          <w14:ligatures w14:val="none"/>
        </w:rPr>
        <w:t>Power saving technology</w:t>
      </w:r>
    </w:p>
    <w:p w14:paraId="3031630B" w14:textId="77777777" w:rsidR="001E1FE6" w:rsidRPr="001E1FE6" w:rsidRDefault="00000000" w:rsidP="001E1FE6">
      <w:pPr>
        <w:shd w:val="clear" w:color="auto" w:fill="FFFFFF"/>
        <w:spacing w:after="0" w:line="240" w:lineRule="auto"/>
        <w:jc w:val="both"/>
        <w:rPr>
          <w:rFonts w:ascii="Arial" w:eastAsia="Times New Roman" w:hAnsi="Arial" w:cs="Arial"/>
          <w:color w:val="333333"/>
          <w:kern w:val="0"/>
          <w:sz w:val="24"/>
          <w:szCs w:val="24"/>
          <w14:ligatures w14:val="none"/>
        </w:rPr>
      </w:pPr>
      <w:hyperlink r:id="rId10" w:tgtFrame="_blank" w:tooltip="See more air conditioner products with Inverter" w:history="1">
        <w:r w:rsidR="001E1FE6" w:rsidRPr="001E1FE6">
          <w:rPr>
            <w:rFonts w:ascii="Arial" w:eastAsia="Times New Roman" w:hAnsi="Arial" w:cs="Arial"/>
            <w:b/>
            <w:bCs/>
            <w:color w:val="2F80ED"/>
            <w:kern w:val="0"/>
            <w:sz w:val="24"/>
            <w:szCs w:val="24"/>
            <w14:ligatures w14:val="none"/>
          </w:rPr>
          <w:t>- Inverter</w:t>
        </w:r>
      </w:hyperlink>
      <w:r w:rsidR="001E1FE6" w:rsidRPr="001E1FE6">
        <w:rPr>
          <w:rFonts w:ascii="Arial" w:eastAsia="Times New Roman" w:hAnsi="Arial" w:cs="Arial"/>
          <w:color w:val="333333"/>
          <w:kern w:val="0"/>
          <w:sz w:val="24"/>
          <w:szCs w:val="24"/>
          <w14:ligatures w14:val="none"/>
        </w:rPr>
        <w:t> technology : with this technology, the machine's performance will be increased, the fan speed will also be changed at many levels for smooth operation, vibration and noise will be significantly reduced, thereby saving money. save energy consumption. </w:t>
      </w:r>
    </w:p>
    <w:p w14:paraId="71B165E6" w14:textId="77777777" w:rsidR="001E1FE6" w:rsidRPr="001E1FE6" w:rsidRDefault="001E1FE6" w:rsidP="001E1FE6">
      <w:pPr>
        <w:shd w:val="clear" w:color="auto" w:fill="FFFFFF"/>
        <w:spacing w:after="0" w:line="240" w:lineRule="auto"/>
        <w:jc w:val="both"/>
        <w:rPr>
          <w:rFonts w:ascii="Arial" w:eastAsia="Times New Roman" w:hAnsi="Arial" w:cs="Arial"/>
          <w:color w:val="333333"/>
          <w:kern w:val="0"/>
          <w:sz w:val="24"/>
          <w:szCs w:val="24"/>
          <w14:ligatures w14:val="none"/>
        </w:rPr>
      </w:pPr>
      <w:r w:rsidRPr="001E1FE6">
        <w:rPr>
          <w:rFonts w:ascii="Arial" w:eastAsia="Times New Roman" w:hAnsi="Arial" w:cs="Arial"/>
          <w:b/>
          <w:bCs/>
          <w:color w:val="333333"/>
          <w:kern w:val="0"/>
          <w:sz w:val="24"/>
          <w:szCs w:val="24"/>
          <w14:ligatures w14:val="none"/>
        </w:rPr>
        <w:t>At the same time, Economy</w:t>
      </w:r>
      <w:r w:rsidRPr="001E1FE6">
        <w:rPr>
          <w:rFonts w:ascii="Arial" w:eastAsia="Times New Roman" w:hAnsi="Arial" w:cs="Arial"/>
          <w:color w:val="333333"/>
          <w:kern w:val="0"/>
          <w:sz w:val="24"/>
          <w:szCs w:val="24"/>
          <w14:ligatures w14:val="none"/>
        </w:rPr>
        <w:t> technology helps reduce power consumption but still ensures to bring you a stream of cool air. </w:t>
      </w:r>
    </w:p>
    <w:p w14:paraId="3D9F1EA4" w14:textId="77777777" w:rsidR="001E1FE6" w:rsidRPr="001E1FE6" w:rsidRDefault="001E1FE6" w:rsidP="001E1FE6">
      <w:pPr>
        <w:shd w:val="clear" w:color="auto" w:fill="FFFFFF"/>
        <w:spacing w:after="0" w:line="240" w:lineRule="auto"/>
        <w:jc w:val="both"/>
        <w:rPr>
          <w:rFonts w:ascii="Arial" w:eastAsia="Times New Roman" w:hAnsi="Arial" w:cs="Arial"/>
          <w:color w:val="333333"/>
          <w:kern w:val="0"/>
          <w:sz w:val="24"/>
          <w:szCs w:val="24"/>
          <w14:ligatures w14:val="none"/>
        </w:rPr>
      </w:pPr>
      <w:r w:rsidRPr="001E1FE6">
        <w:rPr>
          <w:rFonts w:ascii="Arial" w:eastAsia="Times New Roman" w:hAnsi="Arial" w:cs="Arial"/>
          <w:b/>
          <w:bCs/>
          <w:color w:val="333333"/>
          <w:kern w:val="0"/>
          <w:sz w:val="24"/>
          <w:szCs w:val="24"/>
          <w14:ligatures w14:val="none"/>
        </w:rPr>
        <w:t>- The product meets the 5-star</w:t>
      </w:r>
      <w:r w:rsidRPr="001E1FE6">
        <w:rPr>
          <w:rFonts w:ascii="Arial" w:eastAsia="Times New Roman" w:hAnsi="Arial" w:cs="Arial"/>
          <w:color w:val="333333"/>
          <w:kern w:val="0"/>
          <w:sz w:val="24"/>
          <w:szCs w:val="24"/>
          <w14:ligatures w14:val="none"/>
        </w:rPr>
        <w:t> energy label with energy efficiency </w:t>
      </w:r>
      <w:r w:rsidRPr="001E1FE6">
        <w:rPr>
          <w:rFonts w:ascii="Arial" w:eastAsia="Times New Roman" w:hAnsi="Arial" w:cs="Arial"/>
          <w:b/>
          <w:bCs/>
          <w:color w:val="333333"/>
          <w:kern w:val="0"/>
          <w:sz w:val="24"/>
          <w:szCs w:val="24"/>
          <w14:ligatures w14:val="none"/>
        </w:rPr>
        <w:t>of 4.57</w:t>
      </w:r>
      <w:r w:rsidRPr="001E1FE6">
        <w:rPr>
          <w:rFonts w:ascii="Arial" w:eastAsia="Times New Roman" w:hAnsi="Arial" w:cs="Arial"/>
          <w:color w:val="333333"/>
          <w:kern w:val="0"/>
          <w:sz w:val="24"/>
          <w:szCs w:val="24"/>
          <w14:ligatures w14:val="none"/>
        </w:rPr>
        <w:t> .</w:t>
      </w:r>
    </w:p>
    <w:p w14:paraId="54C84C04" w14:textId="77777777" w:rsidR="001E1FE6" w:rsidRPr="001E1FE6" w:rsidRDefault="001E1FE6" w:rsidP="001E1FE6">
      <w:pPr>
        <w:shd w:val="clear" w:color="auto" w:fill="FFFFFF"/>
        <w:spacing w:after="0" w:line="420" w:lineRule="atLeast"/>
        <w:jc w:val="both"/>
        <w:outlineLvl w:val="2"/>
        <w:rPr>
          <w:rFonts w:ascii="Arial" w:eastAsia="Times New Roman" w:hAnsi="Arial" w:cs="Arial"/>
          <w:b/>
          <w:bCs/>
          <w:color w:val="333333"/>
          <w:kern w:val="0"/>
          <w:sz w:val="30"/>
          <w:szCs w:val="30"/>
          <w14:ligatures w14:val="none"/>
        </w:rPr>
      </w:pPr>
      <w:r w:rsidRPr="001E1FE6">
        <w:rPr>
          <w:rFonts w:ascii="Arial" w:eastAsia="Times New Roman" w:hAnsi="Arial" w:cs="Arial"/>
          <w:b/>
          <w:bCs/>
          <w:color w:val="333333"/>
          <w:kern w:val="0"/>
          <w:sz w:val="30"/>
          <w:szCs w:val="30"/>
          <w14:ligatures w14:val="none"/>
        </w:rPr>
        <w:t>Air filtering ability</w:t>
      </w:r>
    </w:p>
    <w:p w14:paraId="23191045" w14:textId="77777777" w:rsidR="001E1FE6" w:rsidRPr="001E1FE6" w:rsidRDefault="001E1FE6" w:rsidP="001E1FE6">
      <w:pPr>
        <w:shd w:val="clear" w:color="auto" w:fill="FFFFFF"/>
        <w:spacing w:after="0" w:line="240" w:lineRule="auto"/>
        <w:jc w:val="both"/>
        <w:rPr>
          <w:rFonts w:ascii="Arial" w:eastAsia="Times New Roman" w:hAnsi="Arial" w:cs="Arial"/>
          <w:color w:val="333333"/>
          <w:kern w:val="0"/>
          <w:sz w:val="24"/>
          <w:szCs w:val="24"/>
          <w14:ligatures w14:val="none"/>
        </w:rPr>
      </w:pPr>
      <w:r w:rsidRPr="001E1FE6">
        <w:rPr>
          <w:rFonts w:ascii="Arial" w:eastAsia="Times New Roman" w:hAnsi="Arial" w:cs="Arial"/>
          <w:color w:val="333333"/>
          <w:kern w:val="0"/>
          <w:sz w:val="24"/>
          <w:szCs w:val="24"/>
          <w14:ligatures w14:val="none"/>
        </w:rPr>
        <w:t>- </w:t>
      </w:r>
      <w:r w:rsidRPr="001E1FE6">
        <w:rPr>
          <w:rFonts w:ascii="Arial" w:eastAsia="Times New Roman" w:hAnsi="Arial" w:cs="Arial"/>
          <w:b/>
          <w:bCs/>
          <w:color w:val="333333"/>
          <w:kern w:val="0"/>
          <w:sz w:val="24"/>
          <w:szCs w:val="24"/>
          <w14:ligatures w14:val="none"/>
        </w:rPr>
        <w:t>6 in 1 filter</w:t>
      </w:r>
      <w:r w:rsidRPr="001E1FE6">
        <w:rPr>
          <w:rFonts w:ascii="Arial" w:eastAsia="Times New Roman" w:hAnsi="Arial" w:cs="Arial"/>
          <w:color w:val="333333"/>
          <w:kern w:val="0"/>
          <w:sz w:val="24"/>
          <w:szCs w:val="24"/>
          <w14:ligatures w14:val="none"/>
        </w:rPr>
        <w:t> : effectively cleans the air, removing agents that affect the user's health such as dirt, bacteria, mold,... </w:t>
      </w:r>
    </w:p>
    <w:p w14:paraId="634E32B3" w14:textId="77777777" w:rsidR="001E1FE6" w:rsidRPr="001E1FE6" w:rsidRDefault="001E1FE6" w:rsidP="001E1FE6">
      <w:pPr>
        <w:shd w:val="clear" w:color="auto" w:fill="FFFFFF"/>
        <w:spacing w:after="0" w:line="420" w:lineRule="atLeast"/>
        <w:jc w:val="both"/>
        <w:outlineLvl w:val="2"/>
        <w:rPr>
          <w:rFonts w:ascii="Arial" w:eastAsia="Times New Roman" w:hAnsi="Arial" w:cs="Arial"/>
          <w:b/>
          <w:bCs/>
          <w:color w:val="333333"/>
          <w:kern w:val="0"/>
          <w:sz w:val="30"/>
          <w:szCs w:val="30"/>
          <w14:ligatures w14:val="none"/>
        </w:rPr>
      </w:pPr>
      <w:r w:rsidRPr="001E1FE6">
        <w:rPr>
          <w:rFonts w:ascii="Arial" w:eastAsia="Times New Roman" w:hAnsi="Arial" w:cs="Arial"/>
          <w:b/>
          <w:bCs/>
          <w:color w:val="333333"/>
          <w:kern w:val="0"/>
          <w:sz w:val="30"/>
          <w:szCs w:val="30"/>
          <w14:ligatures w14:val="none"/>
        </w:rPr>
        <w:t>Diverse utilities</w:t>
      </w:r>
    </w:p>
    <w:p w14:paraId="49FBE7BA" w14:textId="77777777" w:rsidR="001E1FE6" w:rsidRPr="001E1FE6" w:rsidRDefault="001E1FE6" w:rsidP="001E1FE6">
      <w:pPr>
        <w:shd w:val="clear" w:color="auto" w:fill="FFFFFF"/>
        <w:spacing w:after="0" w:line="240" w:lineRule="auto"/>
        <w:jc w:val="both"/>
        <w:rPr>
          <w:rFonts w:ascii="Arial" w:eastAsia="Times New Roman" w:hAnsi="Arial" w:cs="Arial"/>
          <w:color w:val="333333"/>
          <w:kern w:val="0"/>
          <w:sz w:val="24"/>
          <w:szCs w:val="24"/>
          <w14:ligatures w14:val="none"/>
        </w:rPr>
      </w:pPr>
      <w:r w:rsidRPr="001E1FE6">
        <w:rPr>
          <w:rFonts w:ascii="Arial" w:eastAsia="Times New Roman" w:hAnsi="Arial" w:cs="Arial"/>
          <w:color w:val="333333"/>
          <w:kern w:val="0"/>
          <w:sz w:val="24"/>
          <w:szCs w:val="24"/>
          <w14:ligatures w14:val="none"/>
        </w:rPr>
        <w:t>- </w:t>
      </w:r>
      <w:r w:rsidRPr="001E1FE6">
        <w:rPr>
          <w:rFonts w:ascii="Arial" w:eastAsia="Times New Roman" w:hAnsi="Arial" w:cs="Arial"/>
          <w:b/>
          <w:bCs/>
          <w:color w:val="333333"/>
          <w:kern w:val="0"/>
          <w:sz w:val="24"/>
          <w:szCs w:val="24"/>
          <w14:ligatures w14:val="none"/>
        </w:rPr>
        <w:t>I-set favorite setting mode</w:t>
      </w:r>
      <w:r w:rsidRPr="001E1FE6">
        <w:rPr>
          <w:rFonts w:ascii="Arial" w:eastAsia="Times New Roman" w:hAnsi="Arial" w:cs="Arial"/>
          <w:color w:val="333333"/>
          <w:kern w:val="0"/>
          <w:sz w:val="24"/>
          <w:szCs w:val="24"/>
          <w14:ligatures w14:val="none"/>
        </w:rPr>
        <w:t> : users set the family's favorite temperature mode once, every time you turn on the machine, you just need to press "I-set" on the remote and the air </w:t>
      </w:r>
      <w:hyperlink r:id="rId11" w:tgtFrame="_blank" w:tooltip="See more air conditioners" w:history="1">
        <w:r w:rsidRPr="001E1FE6">
          <w:rPr>
            <w:rFonts w:ascii="Arial" w:eastAsia="Times New Roman" w:hAnsi="Arial" w:cs="Arial"/>
            <w:color w:val="2F80ED"/>
            <w:kern w:val="0"/>
            <w:sz w:val="24"/>
            <w:szCs w:val="24"/>
            <w14:ligatures w14:val="none"/>
          </w:rPr>
          <w:t>conditioner</w:t>
        </w:r>
      </w:hyperlink>
      <w:r w:rsidRPr="001E1FE6">
        <w:rPr>
          <w:rFonts w:ascii="Arial" w:eastAsia="Times New Roman" w:hAnsi="Arial" w:cs="Arial"/>
          <w:color w:val="333333"/>
          <w:kern w:val="0"/>
          <w:sz w:val="24"/>
          <w:szCs w:val="24"/>
          <w14:ligatures w14:val="none"/>
        </w:rPr>
        <w:t> will automatically operate. Operate according to the previously installed program. </w:t>
      </w:r>
    </w:p>
    <w:p w14:paraId="5FF59738" w14:textId="77777777" w:rsidR="001E1FE6" w:rsidRPr="001E1FE6" w:rsidRDefault="001E1FE6" w:rsidP="001E1FE6">
      <w:pPr>
        <w:shd w:val="clear" w:color="auto" w:fill="FFFFFF"/>
        <w:spacing w:after="0" w:line="240" w:lineRule="auto"/>
        <w:jc w:val="both"/>
        <w:rPr>
          <w:rFonts w:ascii="Arial" w:eastAsia="Times New Roman" w:hAnsi="Arial" w:cs="Arial"/>
          <w:color w:val="333333"/>
          <w:kern w:val="0"/>
          <w:sz w:val="24"/>
          <w:szCs w:val="24"/>
          <w14:ligatures w14:val="none"/>
        </w:rPr>
      </w:pPr>
      <w:r w:rsidRPr="001E1FE6">
        <w:rPr>
          <w:rFonts w:ascii="Arial" w:eastAsia="Times New Roman" w:hAnsi="Arial" w:cs="Arial"/>
          <w:color w:val="333333"/>
          <w:kern w:val="0"/>
          <w:sz w:val="24"/>
          <w:szCs w:val="24"/>
          <w14:ligatures w14:val="none"/>
        </w:rPr>
        <w:t>- </w:t>
      </w:r>
      <w:r w:rsidRPr="001E1FE6">
        <w:rPr>
          <w:rFonts w:ascii="Arial" w:eastAsia="Times New Roman" w:hAnsi="Arial" w:cs="Arial"/>
          <w:b/>
          <w:bCs/>
          <w:color w:val="333333"/>
          <w:kern w:val="0"/>
          <w:sz w:val="24"/>
          <w:szCs w:val="24"/>
          <w14:ligatures w14:val="none"/>
        </w:rPr>
        <w:t>I Feel temperature sensor</w:t>
      </w:r>
      <w:r w:rsidRPr="001E1FE6">
        <w:rPr>
          <w:rFonts w:ascii="Arial" w:eastAsia="Times New Roman" w:hAnsi="Arial" w:cs="Arial"/>
          <w:color w:val="333333"/>
          <w:kern w:val="0"/>
          <w:sz w:val="24"/>
          <w:szCs w:val="24"/>
          <w14:ligatures w14:val="none"/>
        </w:rPr>
        <w:t> : this sensor is capable of transmitting signals to the indoor unit about the ambient temperature where the remote is located. Thanks to that, you just need to put the remote next to your body to enjoy the cool air as desired.</w:t>
      </w:r>
    </w:p>
    <w:p w14:paraId="6BB73893" w14:textId="77777777" w:rsidR="001E1FE6" w:rsidRPr="001E1FE6" w:rsidRDefault="001E1FE6" w:rsidP="001E1FE6">
      <w:pPr>
        <w:shd w:val="clear" w:color="auto" w:fill="FFFFFF"/>
        <w:spacing w:after="0" w:line="240" w:lineRule="auto"/>
        <w:jc w:val="both"/>
        <w:rPr>
          <w:rFonts w:ascii="Arial" w:eastAsia="Times New Roman" w:hAnsi="Arial" w:cs="Arial"/>
          <w:color w:val="333333"/>
          <w:kern w:val="0"/>
          <w:sz w:val="24"/>
          <w:szCs w:val="24"/>
          <w14:ligatures w14:val="none"/>
        </w:rPr>
      </w:pPr>
      <w:r w:rsidRPr="001E1FE6">
        <w:rPr>
          <w:rFonts w:ascii="Arial" w:eastAsia="Times New Roman" w:hAnsi="Arial" w:cs="Arial"/>
          <w:color w:val="333333"/>
          <w:kern w:val="0"/>
          <w:sz w:val="24"/>
          <w:szCs w:val="24"/>
          <w14:ligatures w14:val="none"/>
        </w:rPr>
        <w:t>- </w:t>
      </w:r>
      <w:hyperlink r:id="rId12" w:anchor="lam-kho" w:tgtFrame="_blank" w:tooltip="See more about Dehumidification function" w:history="1">
        <w:r w:rsidRPr="001E1FE6">
          <w:rPr>
            <w:rFonts w:ascii="Arial" w:eastAsia="Times New Roman" w:hAnsi="Arial" w:cs="Arial"/>
            <w:b/>
            <w:bCs/>
            <w:color w:val="2F80ED"/>
            <w:kern w:val="0"/>
            <w:sz w:val="24"/>
            <w:szCs w:val="24"/>
            <w14:ligatures w14:val="none"/>
          </w:rPr>
          <w:t>Dehumidifying function</w:t>
        </w:r>
      </w:hyperlink>
      <w:r w:rsidRPr="001E1FE6">
        <w:rPr>
          <w:rFonts w:ascii="Arial" w:eastAsia="Times New Roman" w:hAnsi="Arial" w:cs="Arial"/>
          <w:color w:val="333333"/>
          <w:kern w:val="0"/>
          <w:sz w:val="24"/>
          <w:szCs w:val="24"/>
          <w14:ligatures w14:val="none"/>
        </w:rPr>
        <w:t> : has the effect of absorbing moisture in the air, helping the room stay dry and airy. </w:t>
      </w:r>
    </w:p>
    <w:p w14:paraId="6F025B8E" w14:textId="77777777" w:rsidR="001E1FE6" w:rsidRPr="001E1FE6" w:rsidRDefault="001E1FE6" w:rsidP="001E1FE6">
      <w:pPr>
        <w:shd w:val="clear" w:color="auto" w:fill="FFFFFF"/>
        <w:spacing w:after="0" w:line="240" w:lineRule="auto"/>
        <w:jc w:val="both"/>
        <w:rPr>
          <w:rFonts w:ascii="Arial" w:eastAsia="Times New Roman" w:hAnsi="Arial" w:cs="Arial"/>
          <w:color w:val="333333"/>
          <w:kern w:val="0"/>
          <w:sz w:val="24"/>
          <w:szCs w:val="24"/>
          <w14:ligatures w14:val="none"/>
        </w:rPr>
      </w:pPr>
      <w:r w:rsidRPr="001E1FE6">
        <w:rPr>
          <w:rFonts w:ascii="Arial" w:eastAsia="Times New Roman" w:hAnsi="Arial" w:cs="Arial"/>
          <w:color w:val="333333"/>
          <w:kern w:val="0"/>
          <w:sz w:val="24"/>
          <w:szCs w:val="24"/>
          <w14:ligatures w14:val="none"/>
        </w:rPr>
        <w:t>- </w:t>
      </w:r>
      <w:hyperlink r:id="rId13" w:anchor="hen-gio" w:tgtFrame="_blank" w:tooltip="See more about Turn on and off timer" w:history="1">
        <w:r w:rsidRPr="001E1FE6">
          <w:rPr>
            <w:rFonts w:ascii="Arial" w:eastAsia="Times New Roman" w:hAnsi="Arial" w:cs="Arial"/>
            <w:b/>
            <w:bCs/>
            <w:color w:val="2F80ED"/>
            <w:kern w:val="0"/>
            <w:sz w:val="24"/>
            <w:szCs w:val="24"/>
            <w14:ligatures w14:val="none"/>
          </w:rPr>
          <w:t>On/off timer</w:t>
        </w:r>
      </w:hyperlink>
      <w:r w:rsidRPr="001E1FE6">
        <w:rPr>
          <w:rFonts w:ascii="Arial" w:eastAsia="Times New Roman" w:hAnsi="Arial" w:cs="Arial"/>
          <w:color w:val="333333"/>
          <w:kern w:val="0"/>
          <w:sz w:val="24"/>
          <w:szCs w:val="24"/>
          <w14:ligatures w14:val="none"/>
        </w:rPr>
        <w:t> : users can easily turn on/off the device proactively, limiting energy waste when forgetting to turn off the device. </w:t>
      </w:r>
    </w:p>
    <w:p w14:paraId="487F560A" w14:textId="77777777" w:rsidR="001E1FE6" w:rsidRPr="001E1FE6" w:rsidRDefault="001E1FE6" w:rsidP="001E1FE6">
      <w:pPr>
        <w:shd w:val="clear" w:color="auto" w:fill="FFFFFF"/>
        <w:spacing w:after="0" w:line="240" w:lineRule="auto"/>
        <w:jc w:val="both"/>
        <w:rPr>
          <w:rFonts w:ascii="Arial" w:eastAsia="Times New Roman" w:hAnsi="Arial" w:cs="Arial"/>
          <w:color w:val="333333"/>
          <w:kern w:val="0"/>
          <w:sz w:val="24"/>
          <w:szCs w:val="24"/>
          <w14:ligatures w14:val="none"/>
        </w:rPr>
      </w:pPr>
      <w:r w:rsidRPr="001E1FE6">
        <w:rPr>
          <w:rFonts w:ascii="Arial" w:eastAsia="Times New Roman" w:hAnsi="Arial" w:cs="Arial"/>
          <w:color w:val="333333"/>
          <w:kern w:val="0"/>
          <w:sz w:val="24"/>
          <w:szCs w:val="24"/>
          <w14:ligatures w14:val="none"/>
        </w:rPr>
        <w:t>- </w:t>
      </w:r>
      <w:hyperlink r:id="rId14" w:anchor="tu-khoi-dong" w:tgtFrame="_blank" w:tooltip="See more about Automatic restart when power is restored" w:history="1">
        <w:r w:rsidRPr="001E1FE6">
          <w:rPr>
            <w:rFonts w:ascii="Arial" w:eastAsia="Times New Roman" w:hAnsi="Arial" w:cs="Arial"/>
            <w:b/>
            <w:bCs/>
            <w:color w:val="2F80ED"/>
            <w:kern w:val="0"/>
            <w:sz w:val="24"/>
            <w:szCs w:val="24"/>
            <w14:ligatures w14:val="none"/>
          </w:rPr>
          <w:t>Automatically restarts when there is power</w:t>
        </w:r>
      </w:hyperlink>
      <w:r w:rsidRPr="001E1FE6">
        <w:rPr>
          <w:rFonts w:ascii="Arial" w:eastAsia="Times New Roman" w:hAnsi="Arial" w:cs="Arial"/>
          <w:color w:val="333333"/>
          <w:kern w:val="0"/>
          <w:sz w:val="24"/>
          <w:szCs w:val="24"/>
          <w14:ligatures w14:val="none"/>
        </w:rPr>
        <w:t> : this function has the ability to remember the previously set mode. When there is a sudden power outage, you do not need to readjust the settings, suitable for use at night. night, does not affect the whole family's good sleep. </w:t>
      </w:r>
    </w:p>
    <w:p w14:paraId="5814966C" w14:textId="77777777" w:rsidR="001E1FE6" w:rsidRPr="001E1FE6" w:rsidRDefault="001E1FE6" w:rsidP="001E1FE6">
      <w:pPr>
        <w:shd w:val="clear" w:color="auto" w:fill="FFFFFF"/>
        <w:spacing w:after="0" w:line="240" w:lineRule="auto"/>
        <w:jc w:val="both"/>
        <w:rPr>
          <w:rFonts w:ascii="Arial" w:eastAsia="Times New Roman" w:hAnsi="Arial" w:cs="Arial"/>
          <w:color w:val="333333"/>
          <w:kern w:val="0"/>
          <w:sz w:val="24"/>
          <w:szCs w:val="24"/>
          <w14:ligatures w14:val="none"/>
        </w:rPr>
      </w:pPr>
      <w:r w:rsidRPr="001E1FE6">
        <w:rPr>
          <w:rFonts w:ascii="Arial" w:eastAsia="Times New Roman" w:hAnsi="Arial" w:cs="Arial"/>
          <w:color w:val="333333"/>
          <w:kern w:val="0"/>
          <w:sz w:val="24"/>
          <w:szCs w:val="24"/>
          <w14:ligatures w14:val="none"/>
        </w:rPr>
        <w:lastRenderedPageBreak/>
        <w:t>- </w:t>
      </w:r>
      <w:hyperlink r:id="rId15" w:tgtFrame="_blank" w:tooltip="See more about Sleep Operation Mode" w:history="1">
        <w:r w:rsidRPr="001E1FE6">
          <w:rPr>
            <w:rFonts w:ascii="Arial" w:eastAsia="Times New Roman" w:hAnsi="Arial" w:cs="Arial"/>
            <w:b/>
            <w:bCs/>
            <w:color w:val="2F80ED"/>
            <w:kern w:val="0"/>
            <w:sz w:val="24"/>
            <w:szCs w:val="24"/>
            <w14:ligatures w14:val="none"/>
          </w:rPr>
          <w:t>Sleep mode</w:t>
        </w:r>
      </w:hyperlink>
      <w:r w:rsidRPr="001E1FE6">
        <w:rPr>
          <w:rFonts w:ascii="Arial" w:eastAsia="Times New Roman" w:hAnsi="Arial" w:cs="Arial"/>
          <w:color w:val="333333"/>
          <w:kern w:val="0"/>
          <w:sz w:val="24"/>
          <w:szCs w:val="24"/>
          <w14:ligatures w14:val="none"/>
        </w:rPr>
        <w:t> : when activating Sleep mode on the remote, the air conditioner will automatically operate at low power, minimizing noise to avoid affecting the whole family's sleep. </w:t>
      </w:r>
    </w:p>
    <w:p w14:paraId="7B79561F" w14:textId="77777777" w:rsidR="001E1FE6" w:rsidRPr="001E1FE6" w:rsidRDefault="001E1FE6" w:rsidP="001E1FE6">
      <w:pPr>
        <w:shd w:val="clear" w:color="auto" w:fill="FFFFFF"/>
        <w:spacing w:after="0" w:line="240" w:lineRule="auto"/>
        <w:jc w:val="both"/>
        <w:rPr>
          <w:rFonts w:ascii="Arial" w:eastAsia="Times New Roman" w:hAnsi="Arial" w:cs="Arial"/>
          <w:color w:val="333333"/>
          <w:kern w:val="0"/>
          <w:sz w:val="24"/>
          <w:szCs w:val="24"/>
          <w14:ligatures w14:val="none"/>
        </w:rPr>
      </w:pPr>
      <w:r w:rsidRPr="001E1FE6">
        <w:rPr>
          <w:rFonts w:ascii="Arial" w:eastAsia="Times New Roman" w:hAnsi="Arial" w:cs="Arial"/>
          <w:i/>
          <w:iCs/>
          <w:color w:val="333333"/>
          <w:kern w:val="0"/>
          <w:sz w:val="24"/>
          <w:szCs w:val="24"/>
          <w14:ligatures w14:val="none"/>
        </w:rPr>
        <w:t>In general, the Nagakawa Inverter 1.5 HP NIS-C12R2T28 air conditioner is a suitable choice for room spaces with an area of ​​15 - 20m² (from 40 to 60 m³), ​​the machine operates smoothly, saves energy, and is equipped with advanced technology. Turbo fast cooling technology, antibacterial dust filtering ability with 6-in-1 filter, and equipped with many outstanding utilities such as dehumidification function, on-off timer, automatic restart when there is power,...</w:t>
      </w:r>
    </w:p>
    <w:p w14:paraId="03D90DCA" w14:textId="77777777" w:rsidR="001E1FE6" w:rsidRDefault="001E1FE6"/>
    <w:sectPr w:rsidR="001E1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53471"/>
    <w:multiLevelType w:val="multilevel"/>
    <w:tmpl w:val="2D68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856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E6"/>
    <w:rsid w:val="001E1FE6"/>
    <w:rsid w:val="0029465F"/>
    <w:rsid w:val="00510629"/>
    <w:rsid w:val="0071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A2BD"/>
  <w15:chartTrackingRefBased/>
  <w15:docId w15:val="{1DC5B8E4-D8E7-45DC-9424-9046CA0E5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E1FE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1FE6"/>
    <w:rPr>
      <w:b/>
      <w:bCs/>
    </w:rPr>
  </w:style>
  <w:style w:type="paragraph" w:customStyle="1" w:styleId="parametertitle">
    <w:name w:val="parameter__title"/>
    <w:basedOn w:val="Normal"/>
    <w:rsid w:val="001E1F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left">
    <w:name w:val="lileft"/>
    <w:basedOn w:val="Normal"/>
    <w:rsid w:val="001E1F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a">
    <w:name w:val="comma"/>
    <w:basedOn w:val="DefaultParagraphFont"/>
    <w:rsid w:val="001E1FE6"/>
  </w:style>
  <w:style w:type="paragraph" w:customStyle="1" w:styleId="manu-info-popupcontenttitle">
    <w:name w:val="manu-info-popup__content__title"/>
    <w:basedOn w:val="Normal"/>
    <w:rsid w:val="001E1F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1E1F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1E1FE6"/>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1E1FE6"/>
    <w:rPr>
      <w:i/>
      <w:iCs/>
    </w:rPr>
  </w:style>
  <w:style w:type="character" w:styleId="Hyperlink">
    <w:name w:val="Hyperlink"/>
    <w:basedOn w:val="DefaultParagraphFont"/>
    <w:uiPriority w:val="99"/>
    <w:semiHidden/>
    <w:unhideWhenUsed/>
    <w:rsid w:val="001E1F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2132">
      <w:bodyDiv w:val="1"/>
      <w:marLeft w:val="0"/>
      <w:marRight w:val="0"/>
      <w:marTop w:val="0"/>
      <w:marBottom w:val="0"/>
      <w:divBdr>
        <w:top w:val="none" w:sz="0" w:space="0" w:color="auto"/>
        <w:left w:val="none" w:sz="0" w:space="0" w:color="auto"/>
        <w:bottom w:val="none" w:sz="0" w:space="0" w:color="auto"/>
        <w:right w:val="none" w:sz="0" w:space="0" w:color="auto"/>
      </w:divBdr>
      <w:divsChild>
        <w:div w:id="907882866">
          <w:marLeft w:val="0"/>
          <w:marRight w:val="0"/>
          <w:marTop w:val="0"/>
          <w:marBottom w:val="0"/>
          <w:divBdr>
            <w:top w:val="none" w:sz="0" w:space="0" w:color="auto"/>
            <w:left w:val="none" w:sz="0" w:space="0" w:color="auto"/>
            <w:bottom w:val="none" w:sz="0" w:space="0" w:color="auto"/>
            <w:right w:val="none" w:sz="0" w:space="0" w:color="auto"/>
          </w:divBdr>
          <w:divsChild>
            <w:div w:id="1859196415">
              <w:marLeft w:val="0"/>
              <w:marRight w:val="0"/>
              <w:marTop w:val="0"/>
              <w:marBottom w:val="0"/>
              <w:divBdr>
                <w:top w:val="none" w:sz="0" w:space="0" w:color="auto"/>
                <w:left w:val="none" w:sz="0" w:space="0" w:color="auto"/>
                <w:bottom w:val="none" w:sz="0" w:space="0" w:color="auto"/>
                <w:right w:val="none" w:sz="0" w:space="0" w:color="auto"/>
              </w:divBdr>
            </w:div>
            <w:div w:id="1483767795">
              <w:marLeft w:val="0"/>
              <w:marRight w:val="0"/>
              <w:marTop w:val="0"/>
              <w:marBottom w:val="0"/>
              <w:divBdr>
                <w:top w:val="none" w:sz="0" w:space="0" w:color="auto"/>
                <w:left w:val="none" w:sz="0" w:space="0" w:color="auto"/>
                <w:bottom w:val="none" w:sz="0" w:space="0" w:color="auto"/>
                <w:right w:val="none" w:sz="0" w:space="0" w:color="auto"/>
              </w:divBdr>
            </w:div>
            <w:div w:id="787428270">
              <w:marLeft w:val="0"/>
              <w:marRight w:val="0"/>
              <w:marTop w:val="0"/>
              <w:marBottom w:val="0"/>
              <w:divBdr>
                <w:top w:val="none" w:sz="0" w:space="0" w:color="auto"/>
                <w:left w:val="none" w:sz="0" w:space="0" w:color="auto"/>
                <w:bottom w:val="none" w:sz="0" w:space="0" w:color="auto"/>
                <w:right w:val="none" w:sz="0" w:space="0" w:color="auto"/>
              </w:divBdr>
            </w:div>
            <w:div w:id="510098472">
              <w:marLeft w:val="0"/>
              <w:marRight w:val="0"/>
              <w:marTop w:val="0"/>
              <w:marBottom w:val="0"/>
              <w:divBdr>
                <w:top w:val="none" w:sz="0" w:space="0" w:color="auto"/>
                <w:left w:val="none" w:sz="0" w:space="0" w:color="auto"/>
                <w:bottom w:val="none" w:sz="0" w:space="0" w:color="auto"/>
                <w:right w:val="none" w:sz="0" w:space="0" w:color="auto"/>
              </w:divBdr>
            </w:div>
            <w:div w:id="621886714">
              <w:marLeft w:val="0"/>
              <w:marRight w:val="0"/>
              <w:marTop w:val="0"/>
              <w:marBottom w:val="0"/>
              <w:divBdr>
                <w:top w:val="none" w:sz="0" w:space="0" w:color="auto"/>
                <w:left w:val="none" w:sz="0" w:space="0" w:color="auto"/>
                <w:bottom w:val="none" w:sz="0" w:space="0" w:color="auto"/>
                <w:right w:val="none" w:sz="0" w:space="0" w:color="auto"/>
              </w:divBdr>
            </w:div>
            <w:div w:id="1521048976">
              <w:marLeft w:val="0"/>
              <w:marRight w:val="0"/>
              <w:marTop w:val="0"/>
              <w:marBottom w:val="0"/>
              <w:divBdr>
                <w:top w:val="none" w:sz="0" w:space="0" w:color="auto"/>
                <w:left w:val="none" w:sz="0" w:space="0" w:color="auto"/>
                <w:bottom w:val="none" w:sz="0" w:space="0" w:color="auto"/>
                <w:right w:val="none" w:sz="0" w:space="0" w:color="auto"/>
              </w:divBdr>
            </w:div>
            <w:div w:id="36786978">
              <w:marLeft w:val="0"/>
              <w:marRight w:val="0"/>
              <w:marTop w:val="0"/>
              <w:marBottom w:val="0"/>
              <w:divBdr>
                <w:top w:val="none" w:sz="0" w:space="0" w:color="auto"/>
                <w:left w:val="none" w:sz="0" w:space="0" w:color="auto"/>
                <w:bottom w:val="none" w:sz="0" w:space="0" w:color="auto"/>
                <w:right w:val="none" w:sz="0" w:space="0" w:color="auto"/>
              </w:divBdr>
            </w:div>
            <w:div w:id="1298756704">
              <w:marLeft w:val="0"/>
              <w:marRight w:val="0"/>
              <w:marTop w:val="0"/>
              <w:marBottom w:val="0"/>
              <w:divBdr>
                <w:top w:val="none" w:sz="0" w:space="0" w:color="auto"/>
                <w:left w:val="none" w:sz="0" w:space="0" w:color="auto"/>
                <w:bottom w:val="none" w:sz="0" w:space="0" w:color="auto"/>
                <w:right w:val="none" w:sz="0" w:space="0" w:color="auto"/>
              </w:divBdr>
            </w:div>
            <w:div w:id="1122842921">
              <w:marLeft w:val="0"/>
              <w:marRight w:val="0"/>
              <w:marTop w:val="0"/>
              <w:marBottom w:val="0"/>
              <w:divBdr>
                <w:top w:val="none" w:sz="0" w:space="0" w:color="auto"/>
                <w:left w:val="none" w:sz="0" w:space="0" w:color="auto"/>
                <w:bottom w:val="none" w:sz="0" w:space="0" w:color="auto"/>
                <w:right w:val="none" w:sz="0" w:space="0" w:color="auto"/>
              </w:divBdr>
            </w:div>
            <w:div w:id="19390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6808">
      <w:bodyDiv w:val="1"/>
      <w:marLeft w:val="0"/>
      <w:marRight w:val="0"/>
      <w:marTop w:val="0"/>
      <w:marBottom w:val="0"/>
      <w:divBdr>
        <w:top w:val="none" w:sz="0" w:space="0" w:color="auto"/>
        <w:left w:val="none" w:sz="0" w:space="0" w:color="auto"/>
        <w:bottom w:val="none" w:sz="0" w:space="0" w:color="auto"/>
        <w:right w:val="none" w:sz="0" w:space="0" w:color="auto"/>
      </w:divBdr>
    </w:div>
    <w:div w:id="598100344">
      <w:bodyDiv w:val="1"/>
      <w:marLeft w:val="0"/>
      <w:marRight w:val="0"/>
      <w:marTop w:val="0"/>
      <w:marBottom w:val="0"/>
      <w:divBdr>
        <w:top w:val="none" w:sz="0" w:space="0" w:color="auto"/>
        <w:left w:val="none" w:sz="0" w:space="0" w:color="auto"/>
        <w:bottom w:val="none" w:sz="0" w:space="0" w:color="auto"/>
        <w:right w:val="none" w:sz="0" w:space="0" w:color="auto"/>
      </w:divBdr>
      <w:divsChild>
        <w:div w:id="1846937421">
          <w:marLeft w:val="0"/>
          <w:marRight w:val="0"/>
          <w:marTop w:val="0"/>
          <w:marBottom w:val="0"/>
          <w:divBdr>
            <w:top w:val="none" w:sz="0" w:space="0" w:color="auto"/>
            <w:left w:val="none" w:sz="0" w:space="0" w:color="auto"/>
            <w:bottom w:val="none" w:sz="0" w:space="0" w:color="auto"/>
            <w:right w:val="none" w:sz="0" w:space="0" w:color="auto"/>
          </w:divBdr>
        </w:div>
      </w:divsChild>
    </w:div>
    <w:div w:id="1742215430">
      <w:bodyDiv w:val="1"/>
      <w:marLeft w:val="0"/>
      <w:marRight w:val="0"/>
      <w:marTop w:val="0"/>
      <w:marBottom w:val="0"/>
      <w:divBdr>
        <w:top w:val="none" w:sz="0" w:space="0" w:color="auto"/>
        <w:left w:val="none" w:sz="0" w:space="0" w:color="auto"/>
        <w:bottom w:val="none" w:sz="0" w:space="0" w:color="auto"/>
        <w:right w:val="none" w:sz="0" w:space="0" w:color="auto"/>
      </w:divBdr>
      <w:divsChild>
        <w:div w:id="2089572334">
          <w:marLeft w:val="0"/>
          <w:marRight w:val="0"/>
          <w:marTop w:val="0"/>
          <w:marBottom w:val="0"/>
          <w:divBdr>
            <w:top w:val="none" w:sz="0" w:space="0" w:color="auto"/>
            <w:left w:val="none" w:sz="0" w:space="0" w:color="auto"/>
            <w:bottom w:val="none" w:sz="0" w:space="0" w:color="auto"/>
            <w:right w:val="none" w:sz="0" w:space="0" w:color="auto"/>
          </w:divBdr>
        </w:div>
      </w:divsChild>
    </w:div>
    <w:div w:id="1760835234">
      <w:bodyDiv w:val="1"/>
      <w:marLeft w:val="0"/>
      <w:marRight w:val="0"/>
      <w:marTop w:val="0"/>
      <w:marBottom w:val="0"/>
      <w:divBdr>
        <w:top w:val="none" w:sz="0" w:space="0" w:color="auto"/>
        <w:left w:val="none" w:sz="0" w:space="0" w:color="auto"/>
        <w:bottom w:val="none" w:sz="0" w:space="0" w:color="auto"/>
        <w:right w:val="none" w:sz="0" w:space="0" w:color="auto"/>
      </w:divBdr>
      <w:divsChild>
        <w:div w:id="1804076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enmayxanh.com/may-lanh-nagakawa" TargetMode="External"/><Relationship Id="rId13" Type="http://schemas.openxmlformats.org/officeDocument/2006/relationships/hyperlink" Target="https://www.dienmayxanh.com/kinh-nghiem-hay/cac-che-do-thuong-thay-tren-may-lanh-795107" TargetMode="External"/><Relationship Id="rId3" Type="http://schemas.openxmlformats.org/officeDocument/2006/relationships/settings" Target="settings.xml"/><Relationship Id="rId7" Type="http://schemas.openxmlformats.org/officeDocument/2006/relationships/hyperlink" Target="https://www.dienmayxanh.com/may-lanh/nagakawa-inverter-15-hp-nis-c12r2t28" TargetMode="External"/><Relationship Id="rId12" Type="http://schemas.openxmlformats.org/officeDocument/2006/relationships/hyperlink" Target="https://www.dienmayxanh.com/kinh-nghiem-hay/cac-che-do-thuong-thay-tren-may-lanh-79510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ienmayxanh.com/may-lanh" TargetMode="External"/><Relationship Id="rId5" Type="http://schemas.openxmlformats.org/officeDocument/2006/relationships/image" Target="media/image1.png"/><Relationship Id="rId15" Type="http://schemas.openxmlformats.org/officeDocument/2006/relationships/hyperlink" Target="https://www.dienmayxanh.com/kinh-nghiem-hay/che-do-ngu-dem-tren-may-lanh-la-gi-631348" TargetMode="External"/><Relationship Id="rId10" Type="http://schemas.openxmlformats.org/officeDocument/2006/relationships/hyperlink" Target="https://www.dienmayxanh.com/may-lanh?g=may-lanh-inverter" TargetMode="External"/><Relationship Id="rId4" Type="http://schemas.openxmlformats.org/officeDocument/2006/relationships/webSettings" Target="webSettings.xml"/><Relationship Id="rId9" Type="http://schemas.openxmlformats.org/officeDocument/2006/relationships/hyperlink" Target="https://www.dienmayxanh.com/may-lanh?g=15-hp" TargetMode="External"/><Relationship Id="rId14" Type="http://schemas.openxmlformats.org/officeDocument/2006/relationships/hyperlink" Target="https://www.dienmayxanh.com/kinh-nghiem-hay/cac-che-do-thuong-thay-tren-may-lanh-795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878</Words>
  <Characters>5010</Characters>
  <Application>Microsoft Office Word</Application>
  <DocSecurity>0</DocSecurity>
  <Lines>41</Lines>
  <Paragraphs>11</Paragraphs>
  <ScaleCrop>false</ScaleCrop>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Thai</dc:creator>
  <cp:keywords/>
  <dc:description/>
  <cp:lastModifiedBy>Nguyen Hoang Thai</cp:lastModifiedBy>
  <cp:revision>3</cp:revision>
  <dcterms:created xsi:type="dcterms:W3CDTF">2023-09-28T14:18:00Z</dcterms:created>
  <dcterms:modified xsi:type="dcterms:W3CDTF">2023-10-06T14:45:00Z</dcterms:modified>
</cp:coreProperties>
</file>