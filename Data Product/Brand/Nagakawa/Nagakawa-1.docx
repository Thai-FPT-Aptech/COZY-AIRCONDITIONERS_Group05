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8909" w14:textId="7F766EDF" w:rsidR="00510629" w:rsidRDefault="007D2385" w:rsidP="00656283">
      <w:pPr>
        <w:ind w:left="720" w:firstLine="720"/>
      </w:pPr>
      <w:r>
        <w:rPr>
          <w:noProof/>
        </w:rPr>
        <w:drawing>
          <wp:anchor distT="0" distB="0" distL="114300" distR="114300" simplePos="0" relativeHeight="251658240" behindDoc="1" locked="0" layoutInCell="1" allowOverlap="1" wp14:anchorId="1EF66CC2" wp14:editId="2C7FC5BE">
            <wp:simplePos x="0" y="0"/>
            <wp:positionH relativeFrom="margin">
              <wp:align>center</wp:align>
            </wp:positionH>
            <wp:positionV relativeFrom="paragraph">
              <wp:posOffset>-1346200</wp:posOffset>
            </wp:positionV>
            <wp:extent cx="4914900" cy="3276600"/>
            <wp:effectExtent l="0" t="0" r="0" b="0"/>
            <wp:wrapNone/>
            <wp:docPr id="1612020040" name="Picture 1" descr="Máy lạnh Nagakawa Inverter 1 HP NIS-C09R2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Nagakawa Inverter 1 HP NIS-C09R2T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2C215"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329E9D3A"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1F41CB35"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17A40AC9"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775E0E6A"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49E4B6DC" w14:textId="77777777" w:rsidR="00656283" w:rsidRDefault="00656283" w:rsidP="007D2385">
      <w:pPr>
        <w:spacing w:after="0" w:line="240" w:lineRule="auto"/>
        <w:rPr>
          <w:rFonts w:ascii="Arial" w:eastAsia="Times New Roman" w:hAnsi="Arial" w:cs="Arial"/>
          <w:b/>
          <w:bCs/>
          <w:color w:val="D0021B"/>
          <w:kern w:val="0"/>
          <w:sz w:val="30"/>
          <w:szCs w:val="30"/>
          <w14:ligatures w14:val="none"/>
        </w:rPr>
      </w:pPr>
    </w:p>
    <w:p w14:paraId="7DC9D4D6" w14:textId="77777777" w:rsidR="00A77B99" w:rsidRPr="00A77B99" w:rsidRDefault="00A77B99" w:rsidP="00A77B99">
      <w:pPr>
        <w:spacing w:after="0" w:line="240" w:lineRule="auto"/>
        <w:rPr>
          <w:rFonts w:ascii="Times New Roman" w:eastAsia="Times New Roman" w:hAnsi="Times New Roman" w:cs="Times New Roman"/>
          <w:kern w:val="0"/>
          <w:sz w:val="24"/>
          <w:szCs w:val="24"/>
          <w14:ligatures w14:val="none"/>
        </w:rPr>
      </w:pPr>
      <w:r w:rsidRPr="00A77B99">
        <w:rPr>
          <w:rFonts w:ascii="Arial" w:eastAsia="Times New Roman" w:hAnsi="Arial" w:cs="Arial"/>
          <w:b/>
          <w:bCs/>
          <w:color w:val="D0021B"/>
          <w:kern w:val="0"/>
          <w:sz w:val="30"/>
          <w:szCs w:val="30"/>
          <w14:ligatures w14:val="none"/>
        </w:rPr>
        <w:t>7,140,000 VND</w:t>
      </w:r>
    </w:p>
    <w:p w14:paraId="42F70217" w14:textId="77777777" w:rsidR="00A77B99" w:rsidRPr="00A77B99" w:rsidRDefault="00A77B99" w:rsidP="00A77B99">
      <w:pPr>
        <w:spacing w:after="0" w:line="240" w:lineRule="auto"/>
        <w:rPr>
          <w:rFonts w:ascii="Arial" w:eastAsia="Times New Roman" w:hAnsi="Arial" w:cs="Arial"/>
          <w:color w:val="333333"/>
          <w:kern w:val="0"/>
          <w:sz w:val="21"/>
          <w:szCs w:val="21"/>
          <w14:ligatures w14:val="none"/>
        </w:rPr>
      </w:pPr>
      <w:del w:id="0" w:author="Unknown">
        <w:r w:rsidRPr="00A77B99">
          <w:rPr>
            <w:rFonts w:ascii="Arial" w:eastAsia="Times New Roman" w:hAnsi="Arial" w:cs="Arial"/>
            <w:color w:val="666666"/>
            <w:kern w:val="0"/>
            <w:sz w:val="21"/>
            <w:szCs w:val="21"/>
            <w14:ligatures w14:val="none"/>
          </w:rPr>
          <w:delText>8,690,000 VND</w:delText>
        </w:r>
      </w:del>
      <w:r w:rsidRPr="00A77B99">
        <w:rPr>
          <w:rFonts w:ascii="Arial" w:eastAsia="Times New Roman" w:hAnsi="Arial" w:cs="Arial"/>
          <w:color w:val="333333"/>
          <w:kern w:val="0"/>
          <w:sz w:val="21"/>
          <w:szCs w:val="21"/>
          <w14:ligatures w14:val="none"/>
        </w:rPr>
        <w:t>(-17%)No copper pipes and supplies will be given away.Delivery only, no installation.</w:t>
      </w:r>
    </w:p>
    <w:p w14:paraId="34CE709F" w14:textId="77777777" w:rsidR="007D2385" w:rsidRDefault="007D2385"/>
    <w:p w14:paraId="068CA136" w14:textId="77777777" w:rsidR="007D2385" w:rsidRPr="007D2385" w:rsidRDefault="007D2385" w:rsidP="007D2385">
      <w:pPr>
        <w:shd w:val="clear" w:color="auto" w:fill="FFFFFF"/>
        <w:spacing w:after="0" w:line="240" w:lineRule="auto"/>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Technical specifications of Nagakawa Inverter 1 HP air conditioner NIS-C09R2T28</w:t>
      </w:r>
    </w:p>
    <w:p w14:paraId="5C11513C" w14:textId="77777777" w:rsidR="007D2385" w:rsidRPr="00A77B99" w:rsidRDefault="007D2385" w:rsidP="007D238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Machine Type:</w:t>
      </w:r>
    </w:p>
    <w:p w14:paraId="1F66429D" w14:textId="77777777" w:rsidR="007D2385" w:rsidRPr="00A77B99" w:rsidRDefault="007D2385" w:rsidP="007D2385">
      <w:pPr>
        <w:shd w:val="clear" w:color="auto" w:fill="F5F5F5"/>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1 way (cooling only) With Inverter</w:t>
      </w:r>
    </w:p>
    <w:p w14:paraId="31165661" w14:textId="77777777" w:rsidR="007D2385" w:rsidRPr="00A77B99" w:rsidRDefault="007D2385" w:rsidP="007D238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Cooling capacity:</w:t>
      </w:r>
    </w:p>
    <w:p w14:paraId="40FC9CCF" w14:textId="77777777" w:rsidR="007D2385" w:rsidRPr="00A77B99" w:rsidRDefault="007D2385" w:rsidP="007D2385">
      <w:pPr>
        <w:shd w:val="clear" w:color="auto" w:fill="FFFFFF"/>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1 HP - 9,000 BTU</w:t>
      </w:r>
    </w:p>
    <w:p w14:paraId="3618754F" w14:textId="77777777" w:rsidR="007D2385" w:rsidRPr="00A77B99" w:rsidRDefault="007D2385" w:rsidP="007D238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Effective cooling range:</w:t>
      </w:r>
    </w:p>
    <w:p w14:paraId="635935CF" w14:textId="77777777" w:rsidR="007D2385" w:rsidRPr="00A77B99" w:rsidRDefault="007D2385" w:rsidP="007D2385">
      <w:pPr>
        <w:shd w:val="clear" w:color="auto" w:fill="F5F5F5"/>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Under 15m² (from 30 to 45m³)</w:t>
      </w:r>
    </w:p>
    <w:p w14:paraId="7072256E" w14:textId="77777777" w:rsidR="007D2385" w:rsidRPr="00A77B99" w:rsidRDefault="007D2385" w:rsidP="007D238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Dust filter, antibacterial, deodorant:</w:t>
      </w:r>
    </w:p>
    <w:p w14:paraId="6612E7FE" w14:textId="77777777" w:rsidR="007D2385" w:rsidRPr="00A77B99" w:rsidRDefault="007D2385" w:rsidP="007D2385">
      <w:pPr>
        <w:shd w:val="clear" w:color="auto" w:fill="FFFFFF"/>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6 in 1 filter</w:t>
      </w:r>
    </w:p>
    <w:p w14:paraId="7E5ADF00" w14:textId="77777777" w:rsidR="007D2385" w:rsidRPr="00A77B99" w:rsidRDefault="007D2385" w:rsidP="007D238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Power saving technology:</w:t>
      </w:r>
    </w:p>
    <w:p w14:paraId="7F29FA22" w14:textId="77777777" w:rsidR="007D2385" w:rsidRPr="00A77B99" w:rsidRDefault="007D2385" w:rsidP="007D2385">
      <w:pPr>
        <w:shd w:val="clear" w:color="auto" w:fill="F5F5F5"/>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EconomyInverter</w:t>
      </w:r>
    </w:p>
    <w:p w14:paraId="086DE35D" w14:textId="77777777" w:rsidR="007D2385" w:rsidRPr="00A77B99" w:rsidRDefault="007D2385" w:rsidP="007D238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Rapid cooling:</w:t>
      </w:r>
    </w:p>
    <w:p w14:paraId="7AB827BF" w14:textId="77777777" w:rsidR="007D2385" w:rsidRPr="00A77B99" w:rsidRDefault="007D2385" w:rsidP="007D2385">
      <w:pPr>
        <w:shd w:val="clear" w:color="auto" w:fill="FFFFFF"/>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Turbo</w:t>
      </w:r>
    </w:p>
    <w:p w14:paraId="05D9B6BD" w14:textId="77777777" w:rsidR="007D2385" w:rsidRPr="00A77B99" w:rsidRDefault="007D2385" w:rsidP="007D238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Utilities:</w:t>
      </w:r>
    </w:p>
    <w:p w14:paraId="0C4416F4" w14:textId="77777777" w:rsidR="007D2385" w:rsidRPr="00A77B99" w:rsidRDefault="007D2385" w:rsidP="007D2385">
      <w:pPr>
        <w:shd w:val="clear" w:color="auto" w:fill="F5F5F5"/>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Favorite setting mode I-set Sleep operating mode Dehumidification function I Feel temperature sensor Turn on and off timer Temperature display screen on the indoor unit Automatically restarts when power is restored</w:t>
      </w:r>
    </w:p>
    <w:p w14:paraId="2B313B26" w14:textId="77777777" w:rsidR="007D2385" w:rsidRPr="00A77B99" w:rsidRDefault="007D2385" w:rsidP="007D238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Power consumption:</w:t>
      </w:r>
    </w:p>
    <w:p w14:paraId="1AB6F69A" w14:textId="77777777" w:rsidR="007D2385" w:rsidRPr="00A77B99" w:rsidRDefault="007D2385" w:rsidP="007D2385">
      <w:pPr>
        <w:shd w:val="clear" w:color="auto" w:fill="FFFFFF"/>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0.87 kW/h 5 stars (Energy efficiency 4.51)</w:t>
      </w:r>
    </w:p>
    <w:p w14:paraId="781F2498" w14:textId="77777777" w:rsidR="007D2385" w:rsidRPr="00A77B99" w:rsidRDefault="007D2385" w:rsidP="007D2385">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Cooler:</w:t>
      </w:r>
    </w:p>
    <w:p w14:paraId="5DCBD354" w14:textId="77777777" w:rsidR="007D2385" w:rsidRPr="00A77B99" w:rsidRDefault="007D2385" w:rsidP="007D2385">
      <w:pPr>
        <w:shd w:val="clear" w:color="auto" w:fill="F5F5F5"/>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Length 79 cm - Height 27.5 cm - Thickness 20.3 cm - Weight 8 kg</w:t>
      </w:r>
    </w:p>
    <w:p w14:paraId="6F771DF2" w14:textId="77777777" w:rsidR="007D2385" w:rsidRPr="00A77B99" w:rsidRDefault="007D2385" w:rsidP="007D2385">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Outdoor:</w:t>
      </w:r>
    </w:p>
    <w:p w14:paraId="47C4C45A" w14:textId="77777777" w:rsidR="007D2385" w:rsidRPr="00A77B99" w:rsidRDefault="007D2385" w:rsidP="007D2385">
      <w:pPr>
        <w:shd w:val="clear" w:color="auto" w:fill="FFFFFF"/>
        <w:spacing w:after="0" w:line="240" w:lineRule="auto"/>
        <w:ind w:left="720"/>
        <w:rPr>
          <w:rFonts w:ascii="Arial" w:eastAsia="Times New Roman" w:hAnsi="Arial" w:cs="Arial"/>
          <w:color w:val="333333"/>
          <w:kern w:val="0"/>
          <w:sz w:val="24"/>
          <w:szCs w:val="24"/>
          <w14:ligatures w14:val="none"/>
        </w:rPr>
      </w:pPr>
      <w:r w:rsidRPr="00A77B99">
        <w:rPr>
          <w:rFonts w:ascii="Arial" w:eastAsia="Times New Roman" w:hAnsi="Arial" w:cs="Arial"/>
          <w:color w:val="333333"/>
          <w:kern w:val="0"/>
          <w:sz w:val="24"/>
          <w:szCs w:val="24"/>
          <w14:ligatures w14:val="none"/>
        </w:rPr>
        <w:t>Length 71.2 cm - Height 45.9 cm - Thickness 27.6 cm - Weight 19 kg</w:t>
      </w:r>
    </w:p>
    <w:p w14:paraId="7E0858D0" w14:textId="77777777" w:rsidR="007D2385" w:rsidRPr="00A77B99" w:rsidRDefault="007D2385" w:rsidP="007D2385">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p>
    <w:p w14:paraId="4F3C12B4" w14:textId="12EBE04B" w:rsidR="007D2385" w:rsidRPr="00A77B99" w:rsidRDefault="007D2385" w:rsidP="007D2385">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A77B99">
        <w:rPr>
          <w:rFonts w:ascii="Arial" w:hAnsi="Arial" w:cs="Arial"/>
          <w:color w:val="333333"/>
        </w:rPr>
        <w:t>Introducing the company </w:t>
      </w:r>
      <w:r w:rsidRPr="00A77B99">
        <w:rPr>
          <w:rFonts w:ascii="Arial" w:hAnsi="Arial" w:cs="Arial"/>
          <w:noProof/>
          <w:color w:val="333333"/>
        </w:rPr>
        <w:drawing>
          <wp:inline distT="0" distB="0" distL="0" distR="0" wp14:anchorId="0B2CC2DB" wp14:editId="62A9053D">
            <wp:extent cx="662940" cy="281940"/>
            <wp:effectExtent l="0" t="0" r="3810" b="0"/>
            <wp:docPr id="1317486559"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4EA65BFE" w14:textId="77777777" w:rsidR="007D2385" w:rsidRPr="00A77B99" w:rsidRDefault="007D2385" w:rsidP="007D2385">
      <w:pPr>
        <w:pStyle w:val="NormalWeb"/>
        <w:spacing w:before="0" w:beforeAutospacing="0" w:after="0" w:afterAutospacing="0"/>
        <w:rPr>
          <w:rFonts w:ascii="Arial" w:hAnsi="Arial" w:cs="Arial"/>
          <w:color w:val="333333"/>
        </w:rPr>
      </w:pPr>
      <w:r w:rsidRPr="00A77B99">
        <w:rPr>
          <w:rFonts w:ascii="Arial" w:hAnsi="Arial" w:cs="Arial"/>
          <w:color w:val="333333"/>
        </w:rPr>
        <w:t>- Vietnamese brand.</w:t>
      </w:r>
      <w:r w:rsidRPr="00A77B99">
        <w:rPr>
          <w:rFonts w:ascii="Arial" w:hAnsi="Arial" w:cs="Arial"/>
          <w:color w:val="333333"/>
        </w:rPr>
        <w:br/>
        <w:t>- Established in 2002.</w:t>
      </w:r>
      <w:r w:rsidRPr="00A77B99">
        <w:rPr>
          <w:rFonts w:ascii="Arial" w:hAnsi="Arial" w:cs="Arial"/>
          <w:color w:val="333333"/>
        </w:rPr>
        <w:br/>
        <w:t>- Diverse business products: air conditioners, dishwashers, induction cookers,.... with product prices easily accessible to consumers.</w:t>
      </w:r>
      <w:r w:rsidRPr="00A77B99">
        <w:rPr>
          <w:rFonts w:ascii="Arial" w:hAnsi="Arial" w:cs="Arial"/>
          <w:color w:val="333333"/>
        </w:rPr>
        <w:br/>
        <w:t>- Achieved many outstanding achievements: Top 100 best products for families and children (2023), golden brand for Vietnamese health (2019),...</w:t>
      </w:r>
    </w:p>
    <w:p w14:paraId="0EBE0659" w14:textId="275E7FF8" w:rsidR="007D2385" w:rsidRDefault="007D2385"/>
    <w:p w14:paraId="205EFB01" w14:textId="77777777" w:rsidR="007D2385" w:rsidRPr="007D2385" w:rsidRDefault="00000000"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Detailed review of Nagakawa Inverter 1 HP NIS-C09R2T28 air conditioner" w:history="1">
        <w:r w:rsidR="007D2385" w:rsidRPr="007D2385">
          <w:rPr>
            <w:rFonts w:ascii="Arial" w:eastAsia="Times New Roman" w:hAnsi="Arial" w:cs="Arial"/>
            <w:b/>
            <w:bCs/>
            <w:color w:val="2F80ED"/>
            <w:kern w:val="0"/>
            <w:sz w:val="30"/>
            <w:szCs w:val="30"/>
            <w:u w:val="single"/>
            <w14:ligatures w14:val="none"/>
          </w:rPr>
          <w:t>Detailed review of Nagakawa Inverter 1 HP NIS-C09R2T28 air conditioner</w:t>
        </w:r>
      </w:hyperlink>
    </w:p>
    <w:p w14:paraId="76D01B7E" w14:textId="77777777" w:rsidR="007D2385" w:rsidRPr="007D2385" w:rsidRDefault="00000000" w:rsidP="007D2385">
      <w:pPr>
        <w:shd w:val="clear" w:color="auto" w:fill="FFFFFF"/>
        <w:spacing w:after="0" w:line="240" w:lineRule="auto"/>
        <w:rPr>
          <w:rFonts w:ascii="Arial" w:eastAsia="Times New Roman" w:hAnsi="Arial" w:cs="Arial"/>
          <w:color w:val="333333"/>
          <w:kern w:val="0"/>
          <w:sz w:val="24"/>
          <w:szCs w:val="24"/>
          <w14:ligatures w14:val="none"/>
        </w:rPr>
      </w:pPr>
      <w:hyperlink r:id="rId8" w:tgtFrame="_blank" w:tooltip="See more Nagakawa Inverter 1 HP NIS-C09R2T28 air conditioner" w:history="1">
        <w:r w:rsidR="007D2385" w:rsidRPr="007D2385">
          <w:rPr>
            <w:rFonts w:ascii="Arial" w:eastAsia="Times New Roman" w:hAnsi="Arial" w:cs="Arial"/>
            <w:b/>
            <w:bCs/>
            <w:i/>
            <w:iCs/>
            <w:color w:val="2F80ED"/>
            <w:kern w:val="0"/>
            <w:sz w:val="24"/>
            <w:szCs w:val="24"/>
            <w:u w:val="single"/>
            <w14:ligatures w14:val="none"/>
          </w:rPr>
          <w:t>Nagakawa Inverter 1 HP NIS-C09R2T28 air conditioner</w:t>
        </w:r>
      </w:hyperlink>
      <w:r w:rsidR="007D2385" w:rsidRPr="007D2385">
        <w:rPr>
          <w:rFonts w:ascii="Arial" w:eastAsia="Times New Roman" w:hAnsi="Arial" w:cs="Arial"/>
          <w:b/>
          <w:bCs/>
          <w:i/>
          <w:iCs/>
          <w:color w:val="333333"/>
          <w:kern w:val="0"/>
          <w:sz w:val="24"/>
          <w:szCs w:val="24"/>
          <w14:ligatures w14:val="none"/>
        </w:rPr>
        <w:t> has the ability to cool quickly but still ensures energy saving efficiency. Furthermore, this air conditioner model can also dehumidify independently, helping the room become dry on humid days.</w:t>
      </w:r>
    </w:p>
    <w:p w14:paraId="28BBB194"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Design</w:t>
      </w:r>
    </w:p>
    <w:p w14:paraId="43983788"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b/>
          <w:bCs/>
          <w:color w:val="333333"/>
          <w:kern w:val="0"/>
          <w:sz w:val="24"/>
          <w:szCs w:val="24"/>
          <w14:ligatures w14:val="none"/>
        </w:rPr>
        <w:t>Cooler:</w:t>
      </w:r>
    </w:p>
    <w:p w14:paraId="41974229"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Designed in  a familiar </w:t>
      </w:r>
      <w:r w:rsidRPr="007D2385">
        <w:rPr>
          <w:rFonts w:ascii="Arial" w:eastAsia="Times New Roman" w:hAnsi="Arial" w:cs="Arial"/>
          <w:b/>
          <w:bCs/>
          <w:color w:val="333333"/>
          <w:kern w:val="0"/>
          <w:sz w:val="24"/>
          <w:szCs w:val="24"/>
          <w14:ligatures w14:val="none"/>
        </w:rPr>
        <w:t>horizontal rectangular shape</w:t>
      </w:r>
      <w:r w:rsidRPr="007D2385">
        <w:rPr>
          <w:rFonts w:ascii="Arial" w:eastAsia="Times New Roman" w:hAnsi="Arial" w:cs="Arial"/>
          <w:color w:val="333333"/>
          <w:kern w:val="0"/>
          <w:sz w:val="24"/>
          <w:szCs w:val="24"/>
          <w14:ligatures w14:val="none"/>
        </w:rPr>
        <w:t> with high-quality plastic shell material and a </w:t>
      </w:r>
      <w:r w:rsidRPr="007D2385">
        <w:rPr>
          <w:rFonts w:ascii="Arial" w:eastAsia="Times New Roman" w:hAnsi="Arial" w:cs="Arial"/>
          <w:b/>
          <w:bCs/>
          <w:color w:val="333333"/>
          <w:kern w:val="0"/>
          <w:sz w:val="24"/>
          <w:szCs w:val="24"/>
          <w14:ligatures w14:val="none"/>
        </w:rPr>
        <w:t>delicate white color</w:t>
      </w:r>
      <w:r w:rsidRPr="007D2385">
        <w:rPr>
          <w:rFonts w:ascii="Arial" w:eastAsia="Times New Roman" w:hAnsi="Arial" w:cs="Arial"/>
          <w:color w:val="333333"/>
          <w:kern w:val="0"/>
          <w:sz w:val="24"/>
          <w:szCs w:val="24"/>
          <w14:ligatures w14:val="none"/>
        </w:rPr>
        <w:t> scheme .</w:t>
      </w:r>
    </w:p>
    <w:p w14:paraId="62D1EBFE"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b/>
          <w:bCs/>
          <w:color w:val="333333"/>
          <w:kern w:val="0"/>
          <w:sz w:val="24"/>
          <w:szCs w:val="24"/>
          <w14:ligatures w14:val="none"/>
        </w:rPr>
        <w:t>Outdoor:</w:t>
      </w:r>
    </w:p>
    <w:p w14:paraId="2A576BF5"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Designed in </w:t>
      </w:r>
      <w:r w:rsidRPr="007D2385">
        <w:rPr>
          <w:rFonts w:ascii="Arial" w:eastAsia="Times New Roman" w:hAnsi="Arial" w:cs="Arial"/>
          <w:b/>
          <w:bCs/>
          <w:color w:val="333333"/>
          <w:kern w:val="0"/>
          <w:sz w:val="24"/>
          <w:szCs w:val="24"/>
          <w14:ligatures w14:val="none"/>
        </w:rPr>
        <w:t>a rectangular shape</w:t>
      </w:r>
      <w:r w:rsidRPr="007D2385">
        <w:rPr>
          <w:rFonts w:ascii="Arial" w:eastAsia="Times New Roman" w:hAnsi="Arial" w:cs="Arial"/>
          <w:color w:val="333333"/>
          <w:kern w:val="0"/>
          <w:sz w:val="24"/>
          <w:szCs w:val="24"/>
          <w14:ligatures w14:val="none"/>
        </w:rPr>
        <w:t> with durable plastic shell material.</w:t>
      </w:r>
    </w:p>
    <w:p w14:paraId="76D55311"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b/>
          <w:bCs/>
          <w:color w:val="333333"/>
          <w:kern w:val="0"/>
          <w:sz w:val="24"/>
          <w:szCs w:val="24"/>
          <w14:ligatures w14:val="none"/>
        </w:rPr>
        <w:t>- The heatsink</w:t>
      </w:r>
      <w:r w:rsidRPr="007D2385">
        <w:rPr>
          <w:rFonts w:ascii="Arial" w:eastAsia="Times New Roman" w:hAnsi="Arial" w:cs="Arial"/>
          <w:color w:val="333333"/>
          <w:kern w:val="0"/>
          <w:sz w:val="24"/>
          <w:szCs w:val="24"/>
          <w14:ligatures w14:val="none"/>
        </w:rPr>
        <w:t> material is made of pure copper with a </w:t>
      </w:r>
      <w:r w:rsidRPr="007D2385">
        <w:rPr>
          <w:rFonts w:ascii="Arial" w:eastAsia="Times New Roman" w:hAnsi="Arial" w:cs="Arial"/>
          <w:b/>
          <w:bCs/>
          <w:color w:val="333333"/>
          <w:kern w:val="0"/>
          <w:sz w:val="24"/>
          <w:szCs w:val="24"/>
          <w14:ligatures w14:val="none"/>
        </w:rPr>
        <w:t>spiral groove design</w:t>
      </w:r>
      <w:r w:rsidRPr="007D2385">
        <w:rPr>
          <w:rFonts w:ascii="Arial" w:eastAsia="Times New Roman" w:hAnsi="Arial" w:cs="Arial"/>
          <w:color w:val="333333"/>
          <w:kern w:val="0"/>
          <w:sz w:val="24"/>
          <w:szCs w:val="24"/>
          <w14:ligatures w14:val="none"/>
        </w:rPr>
        <w:t> , and is also </w:t>
      </w:r>
      <w:r w:rsidRPr="007D2385">
        <w:rPr>
          <w:rFonts w:ascii="Arial" w:eastAsia="Times New Roman" w:hAnsi="Arial" w:cs="Arial"/>
          <w:b/>
          <w:bCs/>
          <w:color w:val="333333"/>
          <w:kern w:val="0"/>
          <w:sz w:val="24"/>
          <w:szCs w:val="24"/>
          <w14:ligatures w14:val="none"/>
        </w:rPr>
        <w:t>covered with a yellow Golden Fin layer</w:t>
      </w:r>
      <w:r w:rsidRPr="007D2385">
        <w:rPr>
          <w:rFonts w:ascii="Arial" w:eastAsia="Times New Roman" w:hAnsi="Arial" w:cs="Arial"/>
          <w:color w:val="333333"/>
          <w:kern w:val="0"/>
          <w:sz w:val="24"/>
          <w:szCs w:val="24"/>
          <w14:ligatures w14:val="none"/>
        </w:rPr>
        <w:t> that has good corrosion resistance, helping to increase the durability of the machine during its operating time. .</w:t>
      </w:r>
    </w:p>
    <w:p w14:paraId="70E0B4CD"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Both the indoor and outdoor units of </w:t>
      </w:r>
      <w:hyperlink r:id="rId9" w:tgtFrame="_blank" w:tooltip="See more Nagakawa air conditioners" w:history="1">
        <w:r w:rsidRPr="007D2385">
          <w:rPr>
            <w:rFonts w:ascii="Arial" w:eastAsia="Times New Roman" w:hAnsi="Arial" w:cs="Arial"/>
            <w:color w:val="2F80ED"/>
            <w:kern w:val="0"/>
            <w:sz w:val="24"/>
            <w:szCs w:val="24"/>
            <w:u w:val="single"/>
            <w14:ligatures w14:val="none"/>
          </w:rPr>
          <w:t>Nagakawa air conditioners</w:t>
        </w:r>
      </w:hyperlink>
      <w:r w:rsidRPr="007D2385">
        <w:rPr>
          <w:rFonts w:ascii="Arial" w:eastAsia="Times New Roman" w:hAnsi="Arial" w:cs="Arial"/>
          <w:color w:val="333333"/>
          <w:kern w:val="0"/>
          <w:sz w:val="24"/>
          <w:szCs w:val="24"/>
          <w14:ligatures w14:val="none"/>
        </w:rPr>
        <w:t> use </w:t>
      </w:r>
      <w:r w:rsidRPr="007D2385">
        <w:rPr>
          <w:rFonts w:ascii="Arial" w:eastAsia="Times New Roman" w:hAnsi="Arial" w:cs="Arial"/>
          <w:b/>
          <w:bCs/>
          <w:color w:val="333333"/>
          <w:kern w:val="0"/>
          <w:sz w:val="24"/>
          <w:szCs w:val="24"/>
          <w14:ligatures w14:val="none"/>
        </w:rPr>
        <w:t>gas pipes made of copper</w:t>
      </w:r>
      <w:r w:rsidRPr="007D2385">
        <w:rPr>
          <w:rFonts w:ascii="Arial" w:eastAsia="Times New Roman" w:hAnsi="Arial" w:cs="Arial"/>
          <w:color w:val="333333"/>
          <w:kern w:val="0"/>
          <w:sz w:val="24"/>
          <w:szCs w:val="24"/>
          <w14:ligatures w14:val="none"/>
        </w:rPr>
        <w:t> , providing fast and deep cooling.</w:t>
      </w:r>
    </w:p>
    <w:p w14:paraId="7784FF9A"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Air conditioners </w:t>
      </w:r>
      <w:r w:rsidRPr="007D2385">
        <w:rPr>
          <w:rFonts w:ascii="Arial" w:eastAsia="Times New Roman" w:hAnsi="Arial" w:cs="Arial"/>
          <w:b/>
          <w:bCs/>
          <w:color w:val="333333"/>
          <w:kern w:val="0"/>
          <w:sz w:val="24"/>
          <w:szCs w:val="24"/>
          <w14:ligatures w14:val="none"/>
        </w:rPr>
        <w:t>use</w:t>
      </w:r>
      <w:r w:rsidRPr="007D2385">
        <w:rPr>
          <w:rFonts w:ascii="Arial" w:eastAsia="Times New Roman" w:hAnsi="Arial" w:cs="Arial"/>
          <w:color w:val="333333"/>
          <w:kern w:val="0"/>
          <w:sz w:val="24"/>
          <w:szCs w:val="24"/>
          <w14:ligatures w14:val="none"/>
        </w:rPr>
        <w:t> environmentally friendly R32 gas and provide optimal cooling efficiency.</w:t>
      </w:r>
    </w:p>
    <w:p w14:paraId="5764AE11"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Refrigeration technology</w:t>
      </w:r>
    </w:p>
    <w:p w14:paraId="4C76A1DC"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hyperlink r:id="rId10" w:tgtFrame="_blank" w:tooltip="see more air conditioning" w:history="1">
        <w:r w:rsidRPr="007D2385">
          <w:rPr>
            <w:rFonts w:ascii="Arial" w:eastAsia="Times New Roman" w:hAnsi="Arial" w:cs="Arial"/>
            <w:color w:val="2F80ED"/>
            <w:kern w:val="0"/>
            <w:sz w:val="24"/>
            <w:szCs w:val="24"/>
            <w:u w:val="single"/>
            <w14:ligatures w14:val="none"/>
          </w:rPr>
          <w:t>The air conditioner</w:t>
        </w:r>
      </w:hyperlink>
      <w:r w:rsidRPr="007D2385">
        <w:rPr>
          <w:rFonts w:ascii="Arial" w:eastAsia="Times New Roman" w:hAnsi="Arial" w:cs="Arial"/>
          <w:color w:val="333333"/>
          <w:kern w:val="0"/>
          <w:sz w:val="24"/>
          <w:szCs w:val="24"/>
          <w14:ligatures w14:val="none"/>
        </w:rPr>
        <w:t> has </w:t>
      </w:r>
      <w:r w:rsidRPr="007D2385">
        <w:rPr>
          <w:rFonts w:ascii="Arial" w:eastAsia="Times New Roman" w:hAnsi="Arial" w:cs="Arial"/>
          <w:b/>
          <w:bCs/>
          <w:color w:val="333333"/>
          <w:kern w:val="0"/>
          <w:sz w:val="24"/>
          <w:szCs w:val="24"/>
          <w14:ligatures w14:val="none"/>
        </w:rPr>
        <w:t>a capacity of 1 HP</w:t>
      </w:r>
      <w:r w:rsidRPr="007D2385">
        <w:rPr>
          <w:rFonts w:ascii="Arial" w:eastAsia="Times New Roman" w:hAnsi="Arial" w:cs="Arial"/>
          <w:color w:val="333333"/>
          <w:kern w:val="0"/>
          <w:sz w:val="24"/>
          <w:szCs w:val="24"/>
          <w14:ligatures w14:val="none"/>
        </w:rPr>
        <w:t> , meeting the cooling capacity for rooms with an area of </w:t>
      </w:r>
      <w:r w:rsidRPr="007D2385">
        <w:rPr>
          <w:rFonts w:ascii="Arial" w:eastAsia="Times New Roman" w:hAnsi="Arial" w:cs="Arial"/>
          <w:b/>
          <w:bCs/>
          <w:color w:val="333333"/>
          <w:kern w:val="0"/>
          <w:sz w:val="24"/>
          <w:szCs w:val="24"/>
          <w14:ligatures w14:val="none"/>
        </w:rPr>
        <w:t>​​less than 15m²</w:t>
      </w:r>
      <w:r w:rsidRPr="007D2385">
        <w:rPr>
          <w:rFonts w:ascii="Arial" w:eastAsia="Times New Roman" w:hAnsi="Arial" w:cs="Arial"/>
          <w:color w:val="333333"/>
          <w:kern w:val="0"/>
          <w:sz w:val="24"/>
          <w:szCs w:val="24"/>
          <w14:ligatures w14:val="none"/>
        </w:rPr>
        <w:t> .</w:t>
      </w:r>
    </w:p>
    <w:p w14:paraId="7E2C4D09"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r w:rsidRPr="007D2385">
        <w:rPr>
          <w:rFonts w:ascii="Arial" w:eastAsia="Times New Roman" w:hAnsi="Arial" w:cs="Arial"/>
          <w:b/>
          <w:bCs/>
          <w:color w:val="333333"/>
          <w:kern w:val="0"/>
          <w:sz w:val="24"/>
          <w:szCs w:val="24"/>
          <w14:ligatures w14:val="none"/>
        </w:rPr>
        <w:t>Turbo fast cooling mode</w:t>
      </w:r>
      <w:r w:rsidRPr="007D2385">
        <w:rPr>
          <w:rFonts w:ascii="Arial" w:eastAsia="Times New Roman" w:hAnsi="Arial" w:cs="Arial"/>
          <w:color w:val="333333"/>
          <w:kern w:val="0"/>
          <w:sz w:val="24"/>
          <w:szCs w:val="24"/>
          <w14:ligatures w14:val="none"/>
        </w:rPr>
        <w:t> : The compressor motor will operate at maximum capacity, helping the temperature in the room to be quickly lowered to the temperature set by the user, thanks to which the user feels almost cool </w:t>
      </w:r>
      <w:r w:rsidRPr="007D2385">
        <w:rPr>
          <w:rFonts w:ascii="Arial" w:eastAsia="Times New Roman" w:hAnsi="Arial" w:cs="Arial"/>
          <w:b/>
          <w:bCs/>
          <w:color w:val="333333"/>
          <w:kern w:val="0"/>
          <w:sz w:val="24"/>
          <w:szCs w:val="24"/>
          <w14:ligatures w14:val="none"/>
        </w:rPr>
        <w:t>. as immediately</w:t>
      </w:r>
      <w:r w:rsidRPr="007D2385">
        <w:rPr>
          <w:rFonts w:ascii="Arial" w:eastAsia="Times New Roman" w:hAnsi="Arial" w:cs="Arial"/>
          <w:color w:val="333333"/>
          <w:kern w:val="0"/>
          <w:sz w:val="24"/>
          <w:szCs w:val="24"/>
          <w14:ligatures w14:val="none"/>
        </w:rPr>
        <w:t> after activating this mode.</w:t>
      </w:r>
    </w:p>
    <w:p w14:paraId="2D73C89E"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Air blowing mechanism</w:t>
      </w:r>
    </w:p>
    <w:p w14:paraId="4DE4214D"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b/>
          <w:bCs/>
          <w:color w:val="333333"/>
          <w:kern w:val="0"/>
          <w:sz w:val="24"/>
          <w:szCs w:val="24"/>
          <w14:ligatures w14:val="none"/>
        </w:rPr>
        <w:t>I Feel temperature sensor</w:t>
      </w:r>
      <w:r w:rsidRPr="007D2385">
        <w:rPr>
          <w:rFonts w:ascii="Arial" w:eastAsia="Times New Roman" w:hAnsi="Arial" w:cs="Arial"/>
          <w:color w:val="333333"/>
          <w:kern w:val="0"/>
          <w:sz w:val="24"/>
          <w:szCs w:val="24"/>
          <w14:ligatures w14:val="none"/>
        </w:rPr>
        <w:t> : Allows users to automatically adjust the air conditioner's operating mode at the remote location thanks to the integrated sensor, thereby helping users feel </w:t>
      </w:r>
      <w:r w:rsidRPr="007D2385">
        <w:rPr>
          <w:rFonts w:ascii="Arial" w:eastAsia="Times New Roman" w:hAnsi="Arial" w:cs="Arial"/>
          <w:b/>
          <w:bCs/>
          <w:color w:val="333333"/>
          <w:kern w:val="0"/>
          <w:sz w:val="24"/>
          <w:szCs w:val="24"/>
          <w14:ligatures w14:val="none"/>
        </w:rPr>
        <w:t>cool and comfortable even Sit anywhere near the air conditioner remote</w:t>
      </w:r>
      <w:r w:rsidRPr="007D2385">
        <w:rPr>
          <w:rFonts w:ascii="Arial" w:eastAsia="Times New Roman" w:hAnsi="Arial" w:cs="Arial"/>
          <w:color w:val="333333"/>
          <w:kern w:val="0"/>
          <w:sz w:val="24"/>
          <w:szCs w:val="24"/>
          <w14:ligatures w14:val="none"/>
        </w:rPr>
        <w:t> in the room.</w:t>
      </w:r>
    </w:p>
    <w:p w14:paraId="065E8A15"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Power saving technologies</w:t>
      </w:r>
    </w:p>
    <w:p w14:paraId="73E3EFDD"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r w:rsidRPr="007D2385">
        <w:rPr>
          <w:rFonts w:ascii="Arial" w:eastAsia="Times New Roman" w:hAnsi="Arial" w:cs="Arial"/>
          <w:b/>
          <w:bCs/>
          <w:color w:val="333333"/>
          <w:kern w:val="0"/>
          <w:sz w:val="24"/>
          <w:szCs w:val="24"/>
          <w14:ligatures w14:val="none"/>
        </w:rPr>
        <w:t>Inverter technology</w:t>
      </w:r>
      <w:r w:rsidRPr="007D2385">
        <w:rPr>
          <w:rFonts w:ascii="Arial" w:eastAsia="Times New Roman" w:hAnsi="Arial" w:cs="Arial"/>
          <w:color w:val="333333"/>
          <w:kern w:val="0"/>
          <w:sz w:val="24"/>
          <w:szCs w:val="24"/>
          <w14:ligatures w14:val="none"/>
        </w:rPr>
        <w:t> : Able to flexibly adjust compressor rotation, helping the air conditioner </w:t>
      </w:r>
      <w:r w:rsidRPr="007D2385">
        <w:rPr>
          <w:rFonts w:ascii="Arial" w:eastAsia="Times New Roman" w:hAnsi="Arial" w:cs="Arial"/>
          <w:b/>
          <w:bCs/>
          <w:color w:val="333333"/>
          <w:kern w:val="0"/>
          <w:sz w:val="24"/>
          <w:szCs w:val="24"/>
          <w14:ligatures w14:val="none"/>
        </w:rPr>
        <w:t>maintain a stable temperature</w:t>
      </w:r>
      <w:r w:rsidRPr="007D2385">
        <w:rPr>
          <w:rFonts w:ascii="Arial" w:eastAsia="Times New Roman" w:hAnsi="Arial" w:cs="Arial"/>
          <w:color w:val="333333"/>
          <w:kern w:val="0"/>
          <w:sz w:val="24"/>
          <w:szCs w:val="24"/>
          <w14:ligatures w14:val="none"/>
        </w:rPr>
        <w:t> inside the room while still </w:t>
      </w:r>
      <w:r w:rsidRPr="007D2385">
        <w:rPr>
          <w:rFonts w:ascii="Arial" w:eastAsia="Times New Roman" w:hAnsi="Arial" w:cs="Arial"/>
          <w:b/>
          <w:bCs/>
          <w:color w:val="333333"/>
          <w:kern w:val="0"/>
          <w:sz w:val="24"/>
          <w:szCs w:val="24"/>
          <w14:ligatures w14:val="none"/>
        </w:rPr>
        <w:t>consuming as little power as</w:t>
      </w:r>
      <w:r w:rsidRPr="007D2385">
        <w:rPr>
          <w:rFonts w:ascii="Arial" w:eastAsia="Times New Roman" w:hAnsi="Arial" w:cs="Arial"/>
          <w:color w:val="333333"/>
          <w:kern w:val="0"/>
          <w:sz w:val="24"/>
          <w:szCs w:val="24"/>
          <w14:ligatures w14:val="none"/>
        </w:rPr>
        <w:t> possible.</w:t>
      </w:r>
    </w:p>
    <w:p w14:paraId="0A75DFE2"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r w:rsidRPr="007D2385">
        <w:rPr>
          <w:rFonts w:ascii="Arial" w:eastAsia="Times New Roman" w:hAnsi="Arial" w:cs="Arial"/>
          <w:b/>
          <w:bCs/>
          <w:color w:val="333333"/>
          <w:kern w:val="0"/>
          <w:sz w:val="24"/>
          <w:szCs w:val="24"/>
          <w14:ligatures w14:val="none"/>
        </w:rPr>
        <w:t>Energy saving function (Economy)</w:t>
      </w:r>
      <w:r w:rsidRPr="007D2385">
        <w:rPr>
          <w:rFonts w:ascii="Arial" w:eastAsia="Times New Roman" w:hAnsi="Arial" w:cs="Arial"/>
          <w:color w:val="333333"/>
          <w:kern w:val="0"/>
          <w:sz w:val="24"/>
          <w:szCs w:val="24"/>
          <w14:ligatures w14:val="none"/>
        </w:rPr>
        <w:t> : Supports air conditioners with the ability </w:t>
      </w:r>
      <w:r w:rsidRPr="007D2385">
        <w:rPr>
          <w:rFonts w:ascii="Arial" w:eastAsia="Times New Roman" w:hAnsi="Arial" w:cs="Arial"/>
          <w:b/>
          <w:bCs/>
          <w:color w:val="333333"/>
          <w:kern w:val="0"/>
          <w:sz w:val="24"/>
          <w:szCs w:val="24"/>
          <w14:ligatures w14:val="none"/>
        </w:rPr>
        <w:t>to save electricity to an optimal level</w:t>
      </w:r>
      <w:r w:rsidRPr="007D2385">
        <w:rPr>
          <w:rFonts w:ascii="Arial" w:eastAsia="Times New Roman" w:hAnsi="Arial" w:cs="Arial"/>
          <w:color w:val="333333"/>
          <w:kern w:val="0"/>
          <w:sz w:val="24"/>
          <w:szCs w:val="24"/>
          <w14:ligatures w14:val="none"/>
        </w:rPr>
        <w:t> , contributing to reducing monthly electricity costs for users.</w:t>
      </w:r>
    </w:p>
    <w:p w14:paraId="0E1DFB65"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Air filtration ability - health</w:t>
      </w:r>
    </w:p>
    <w:p w14:paraId="2F420D0A"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b/>
          <w:bCs/>
          <w:color w:val="333333"/>
          <w:kern w:val="0"/>
          <w:sz w:val="24"/>
          <w:szCs w:val="24"/>
          <w14:ligatures w14:val="none"/>
        </w:rPr>
        <w:t>6-in-1 filter</w:t>
      </w:r>
      <w:r w:rsidRPr="007D2385">
        <w:rPr>
          <w:rFonts w:ascii="Arial" w:eastAsia="Times New Roman" w:hAnsi="Arial" w:cs="Arial"/>
          <w:color w:val="333333"/>
          <w:kern w:val="0"/>
          <w:sz w:val="24"/>
          <w:szCs w:val="24"/>
          <w14:ligatures w14:val="none"/>
        </w:rPr>
        <w:t> : Made from 6 filters including Photocatalyst, Ion Silver, Active Carbon, Catechin, Vitamin C and Catalyst, thereby providing </w:t>
      </w:r>
      <w:r w:rsidRPr="007D2385">
        <w:rPr>
          <w:rFonts w:ascii="Arial" w:eastAsia="Times New Roman" w:hAnsi="Arial" w:cs="Arial"/>
          <w:b/>
          <w:bCs/>
          <w:color w:val="333333"/>
          <w:kern w:val="0"/>
          <w:sz w:val="24"/>
          <w:szCs w:val="24"/>
          <w14:ligatures w14:val="none"/>
        </w:rPr>
        <w:t xml:space="preserve">optimal dust and allergen </w:t>
      </w:r>
      <w:r w:rsidRPr="007D2385">
        <w:rPr>
          <w:rFonts w:ascii="Arial" w:eastAsia="Times New Roman" w:hAnsi="Arial" w:cs="Arial"/>
          <w:b/>
          <w:bCs/>
          <w:color w:val="333333"/>
          <w:kern w:val="0"/>
          <w:sz w:val="24"/>
          <w:szCs w:val="24"/>
          <w14:ligatures w14:val="none"/>
        </w:rPr>
        <w:lastRenderedPageBreak/>
        <w:t>filtering</w:t>
      </w:r>
      <w:r w:rsidRPr="007D2385">
        <w:rPr>
          <w:rFonts w:ascii="Arial" w:eastAsia="Times New Roman" w:hAnsi="Arial" w:cs="Arial"/>
          <w:color w:val="333333"/>
          <w:kern w:val="0"/>
          <w:sz w:val="24"/>
          <w:szCs w:val="24"/>
          <w14:ligatures w14:val="none"/>
        </w:rPr>
        <w:t> ability , while Effectively eliminates </w:t>
      </w:r>
      <w:r w:rsidRPr="007D2385">
        <w:rPr>
          <w:rFonts w:ascii="Arial" w:eastAsia="Times New Roman" w:hAnsi="Arial" w:cs="Arial"/>
          <w:b/>
          <w:bCs/>
          <w:color w:val="333333"/>
          <w:kern w:val="0"/>
          <w:sz w:val="24"/>
          <w:szCs w:val="24"/>
          <w14:ligatures w14:val="none"/>
        </w:rPr>
        <w:t>odors</w:t>
      </w:r>
      <w:r w:rsidRPr="007D2385">
        <w:rPr>
          <w:rFonts w:ascii="Arial" w:eastAsia="Times New Roman" w:hAnsi="Arial" w:cs="Arial"/>
          <w:color w:val="333333"/>
          <w:kern w:val="0"/>
          <w:sz w:val="24"/>
          <w:szCs w:val="24"/>
          <w14:ligatures w14:val="none"/>
        </w:rPr>
        <w:t> , returns </w:t>
      </w:r>
      <w:r w:rsidRPr="007D2385">
        <w:rPr>
          <w:rFonts w:ascii="Arial" w:eastAsia="Times New Roman" w:hAnsi="Arial" w:cs="Arial"/>
          <w:b/>
          <w:bCs/>
          <w:color w:val="333333"/>
          <w:kern w:val="0"/>
          <w:sz w:val="24"/>
          <w:szCs w:val="24"/>
          <w14:ligatures w14:val="none"/>
        </w:rPr>
        <w:t>fresh air</w:t>
      </w:r>
      <w:r w:rsidRPr="007D2385">
        <w:rPr>
          <w:rFonts w:ascii="Arial" w:eastAsia="Times New Roman" w:hAnsi="Arial" w:cs="Arial"/>
          <w:color w:val="333333"/>
          <w:kern w:val="0"/>
          <w:sz w:val="24"/>
          <w:szCs w:val="24"/>
          <w14:ligatures w14:val="none"/>
        </w:rPr>
        <w:t> to the room, and even </w:t>
      </w:r>
      <w:r w:rsidRPr="007D2385">
        <w:rPr>
          <w:rFonts w:ascii="Arial" w:eastAsia="Times New Roman" w:hAnsi="Arial" w:cs="Arial"/>
          <w:b/>
          <w:bCs/>
          <w:color w:val="333333"/>
          <w:kern w:val="0"/>
          <w:sz w:val="24"/>
          <w:szCs w:val="24"/>
          <w14:ligatures w14:val="none"/>
        </w:rPr>
        <w:t>helps beautify</w:t>
      </w:r>
      <w:r w:rsidRPr="007D2385">
        <w:rPr>
          <w:rFonts w:ascii="Arial" w:eastAsia="Times New Roman" w:hAnsi="Arial" w:cs="Arial"/>
          <w:color w:val="333333"/>
          <w:kern w:val="0"/>
          <w:sz w:val="24"/>
          <w:szCs w:val="24"/>
          <w14:ligatures w14:val="none"/>
        </w:rPr>
        <w:t> the user's skin.</w:t>
      </w:r>
    </w:p>
    <w:p w14:paraId="35AFCF2A" w14:textId="77777777" w:rsidR="007D2385" w:rsidRPr="007D2385" w:rsidRDefault="007D2385" w:rsidP="007D238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7D2385">
        <w:rPr>
          <w:rFonts w:ascii="Arial" w:eastAsia="Times New Roman" w:hAnsi="Arial" w:cs="Arial"/>
          <w:b/>
          <w:bCs/>
          <w:color w:val="333333"/>
          <w:kern w:val="0"/>
          <w:sz w:val="30"/>
          <w:szCs w:val="30"/>
          <w14:ligatures w14:val="none"/>
        </w:rPr>
        <w:t>Utilities</w:t>
      </w:r>
    </w:p>
    <w:p w14:paraId="34AB57CC"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hyperlink r:id="rId11" w:anchor="hmenuid4" w:tgtFrame="_blank" w:tooltip="See more on and off timer" w:history="1">
        <w:r w:rsidRPr="007D2385">
          <w:rPr>
            <w:rFonts w:ascii="Arial" w:eastAsia="Times New Roman" w:hAnsi="Arial" w:cs="Arial"/>
            <w:color w:val="2F80ED"/>
            <w:kern w:val="0"/>
            <w:sz w:val="24"/>
            <w:szCs w:val="24"/>
            <w:u w:val="single"/>
            <w14:ligatures w14:val="none"/>
          </w:rPr>
          <w:t>Timer to turn the machine on and off</w:t>
        </w:r>
      </w:hyperlink>
      <w:r w:rsidRPr="007D2385">
        <w:rPr>
          <w:rFonts w:ascii="Arial" w:eastAsia="Times New Roman" w:hAnsi="Arial" w:cs="Arial"/>
          <w:color w:val="333333"/>
          <w:kern w:val="0"/>
          <w:sz w:val="24"/>
          <w:szCs w:val="24"/>
          <w14:ligatures w14:val="none"/>
        </w:rPr>
        <w:t> : Able to schedule the machine to turn on or off for up to 24 hours, helping users </w:t>
      </w:r>
      <w:r w:rsidRPr="007D2385">
        <w:rPr>
          <w:rFonts w:ascii="Arial" w:eastAsia="Times New Roman" w:hAnsi="Arial" w:cs="Arial"/>
          <w:b/>
          <w:bCs/>
          <w:color w:val="333333"/>
          <w:kern w:val="0"/>
          <w:sz w:val="24"/>
          <w:szCs w:val="24"/>
          <w14:ligatures w14:val="none"/>
        </w:rPr>
        <w:t>control the time to use the air conditioner</w:t>
      </w:r>
      <w:r w:rsidRPr="007D2385">
        <w:rPr>
          <w:rFonts w:ascii="Arial" w:eastAsia="Times New Roman" w:hAnsi="Arial" w:cs="Arial"/>
          <w:color w:val="333333"/>
          <w:kern w:val="0"/>
          <w:sz w:val="24"/>
          <w:szCs w:val="24"/>
          <w14:ligatures w14:val="none"/>
        </w:rPr>
        <w:t> , convenient for use at night.</w:t>
      </w:r>
    </w:p>
    <w:p w14:paraId="2C540946"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hyperlink r:id="rId12" w:anchor="hmenuid9" w:tgtFrame="_blank" w:tooltip="see more Automatically restarts when power is restored" w:history="1">
        <w:r w:rsidRPr="007D2385">
          <w:rPr>
            <w:rFonts w:ascii="Arial" w:eastAsia="Times New Roman" w:hAnsi="Arial" w:cs="Arial"/>
            <w:color w:val="2F80ED"/>
            <w:kern w:val="0"/>
            <w:sz w:val="24"/>
            <w:szCs w:val="24"/>
            <w:u w:val="single"/>
            <w14:ligatures w14:val="none"/>
          </w:rPr>
          <w:t>Automatically restarts when there is power</w:t>
        </w:r>
      </w:hyperlink>
      <w:r w:rsidRPr="007D2385">
        <w:rPr>
          <w:rFonts w:ascii="Arial" w:eastAsia="Times New Roman" w:hAnsi="Arial" w:cs="Arial"/>
          <w:color w:val="333333"/>
          <w:kern w:val="0"/>
          <w:sz w:val="24"/>
          <w:szCs w:val="24"/>
          <w14:ligatures w14:val="none"/>
        </w:rPr>
        <w:t> : Able to automatically restart when a sudden power outage occurs, without the user having to reset the cooling mode to the original.</w:t>
      </w:r>
    </w:p>
    <w:p w14:paraId="2EF485F1"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r w:rsidRPr="007D2385">
        <w:rPr>
          <w:rFonts w:ascii="Arial" w:eastAsia="Times New Roman" w:hAnsi="Arial" w:cs="Arial"/>
          <w:b/>
          <w:bCs/>
          <w:color w:val="333333"/>
          <w:kern w:val="0"/>
          <w:sz w:val="24"/>
          <w:szCs w:val="24"/>
          <w14:ligatures w14:val="none"/>
        </w:rPr>
        <w:t>I-set favorite setting mode</w:t>
      </w:r>
      <w:r w:rsidRPr="007D2385">
        <w:rPr>
          <w:rFonts w:ascii="Arial" w:eastAsia="Times New Roman" w:hAnsi="Arial" w:cs="Arial"/>
          <w:color w:val="333333"/>
          <w:kern w:val="0"/>
          <w:sz w:val="24"/>
          <w:szCs w:val="24"/>
          <w14:ligatures w14:val="none"/>
        </w:rPr>
        <w:t> : This </w:t>
      </w:r>
      <w:hyperlink r:id="rId13" w:tgtFrame="_blank" w:tooltip="See more Nagakawa Inverter air conditioners" w:history="1">
        <w:r w:rsidRPr="007D2385">
          <w:rPr>
            <w:rFonts w:ascii="Arial" w:eastAsia="Times New Roman" w:hAnsi="Arial" w:cs="Arial"/>
            <w:color w:val="2F80ED"/>
            <w:kern w:val="0"/>
            <w:sz w:val="24"/>
            <w:szCs w:val="24"/>
            <w:u w:val="single"/>
            <w14:ligatures w14:val="none"/>
          </w:rPr>
          <w:t>Nagakawa Inverter air conditioner</w:t>
        </w:r>
      </w:hyperlink>
      <w:r w:rsidRPr="007D2385">
        <w:rPr>
          <w:rFonts w:ascii="Arial" w:eastAsia="Times New Roman" w:hAnsi="Arial" w:cs="Arial"/>
          <w:color w:val="333333"/>
          <w:kern w:val="0"/>
          <w:sz w:val="24"/>
          <w:szCs w:val="24"/>
          <w14:ligatures w14:val="none"/>
        </w:rPr>
        <w:t>  has the ability to remember the user's favorite settings, thereby  </w:t>
      </w:r>
      <w:r w:rsidRPr="007D2385">
        <w:rPr>
          <w:rFonts w:ascii="Arial" w:eastAsia="Times New Roman" w:hAnsi="Arial" w:cs="Arial"/>
          <w:b/>
          <w:bCs/>
          <w:color w:val="333333"/>
          <w:kern w:val="0"/>
          <w:sz w:val="24"/>
          <w:szCs w:val="24"/>
          <w14:ligatures w14:val="none"/>
        </w:rPr>
        <w:t>reducing operations and time spent setting up </w:t>
      </w:r>
      <w:r w:rsidRPr="007D2385">
        <w:rPr>
          <w:rFonts w:ascii="Arial" w:eastAsia="Times New Roman" w:hAnsi="Arial" w:cs="Arial"/>
          <w:color w:val="333333"/>
          <w:kern w:val="0"/>
          <w:sz w:val="24"/>
          <w:szCs w:val="24"/>
          <w14:ligatures w14:val="none"/>
        </w:rPr>
        <w:t> the air conditioner each time it is used.</w:t>
      </w:r>
    </w:p>
    <w:p w14:paraId="75C33B46"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color w:val="333333"/>
          <w:kern w:val="0"/>
          <w:sz w:val="24"/>
          <w:szCs w:val="24"/>
          <w14:ligatures w14:val="none"/>
        </w:rPr>
        <w:t>-  </w:t>
      </w:r>
      <w:hyperlink r:id="rId14" w:tgtFrame="_blank" w:tooltip="see also Night mode" w:history="1">
        <w:r w:rsidRPr="007D2385">
          <w:rPr>
            <w:rFonts w:ascii="Arial" w:eastAsia="Times New Roman" w:hAnsi="Arial" w:cs="Arial"/>
            <w:color w:val="2F80ED"/>
            <w:kern w:val="0"/>
            <w:sz w:val="24"/>
            <w:szCs w:val="24"/>
            <w:u w:val="single"/>
            <w14:ligatures w14:val="none"/>
          </w:rPr>
          <w:t>Sleep operating mode</w:t>
        </w:r>
      </w:hyperlink>
      <w:r w:rsidRPr="007D2385">
        <w:rPr>
          <w:rFonts w:ascii="Arial" w:eastAsia="Times New Roman" w:hAnsi="Arial" w:cs="Arial"/>
          <w:color w:val="333333"/>
          <w:kern w:val="0"/>
          <w:sz w:val="24"/>
          <w:szCs w:val="24"/>
          <w14:ligatures w14:val="none"/>
        </w:rPr>
        <w:t> :  This </w:t>
      </w:r>
      <w:hyperlink r:id="rId15" w:tgtFrame="_blank" w:tooltip="See more Nagakawa 1 HP air conditioner" w:history="1">
        <w:r w:rsidRPr="007D2385">
          <w:rPr>
            <w:rFonts w:ascii="Arial" w:eastAsia="Times New Roman" w:hAnsi="Arial" w:cs="Arial"/>
            <w:color w:val="2F80ED"/>
            <w:kern w:val="0"/>
            <w:sz w:val="24"/>
            <w:szCs w:val="24"/>
            <w:u w:val="single"/>
            <w14:ligatures w14:val="none"/>
          </w:rPr>
          <w:t>Nagakawa 1 HP air conditioner</w:t>
        </w:r>
      </w:hyperlink>
      <w:r w:rsidRPr="007D2385">
        <w:rPr>
          <w:rFonts w:ascii="Arial" w:eastAsia="Times New Roman" w:hAnsi="Arial" w:cs="Arial"/>
          <w:color w:val="333333"/>
          <w:kern w:val="0"/>
          <w:sz w:val="24"/>
          <w:szCs w:val="24"/>
          <w14:ligatures w14:val="none"/>
        </w:rPr>
        <w:t>  can automatically increase the temperature at night,  </w:t>
      </w:r>
      <w:r w:rsidRPr="007D2385">
        <w:rPr>
          <w:rFonts w:ascii="Arial" w:eastAsia="Times New Roman" w:hAnsi="Arial" w:cs="Arial"/>
          <w:b/>
          <w:bCs/>
          <w:color w:val="333333"/>
          <w:kern w:val="0"/>
          <w:sz w:val="24"/>
          <w:szCs w:val="24"/>
          <w14:ligatures w14:val="none"/>
        </w:rPr>
        <w:t>avoiding the cold feeling</w:t>
      </w:r>
      <w:r w:rsidRPr="007D2385">
        <w:rPr>
          <w:rFonts w:ascii="Arial" w:eastAsia="Times New Roman" w:hAnsi="Arial" w:cs="Arial"/>
          <w:color w:val="333333"/>
          <w:kern w:val="0"/>
          <w:sz w:val="24"/>
          <w:szCs w:val="24"/>
          <w14:ligatures w14:val="none"/>
        </w:rPr>
        <w:t>  and helping users get better sleep.</w:t>
      </w:r>
    </w:p>
    <w:p w14:paraId="4CCFD1F0" w14:textId="77777777" w:rsidR="007D2385" w:rsidRPr="007D2385" w:rsidRDefault="007D2385" w:rsidP="007D2385">
      <w:pPr>
        <w:shd w:val="clear" w:color="auto" w:fill="FFFFFF"/>
        <w:spacing w:after="0" w:line="240" w:lineRule="auto"/>
        <w:rPr>
          <w:rFonts w:ascii="Arial" w:eastAsia="Times New Roman" w:hAnsi="Arial" w:cs="Arial"/>
          <w:color w:val="333333"/>
          <w:kern w:val="0"/>
          <w:sz w:val="24"/>
          <w:szCs w:val="24"/>
          <w14:ligatures w14:val="none"/>
        </w:rPr>
      </w:pPr>
      <w:r w:rsidRPr="007D2385">
        <w:rPr>
          <w:rFonts w:ascii="Arial" w:eastAsia="Times New Roman" w:hAnsi="Arial" w:cs="Arial"/>
          <w:i/>
          <w:iCs/>
          <w:color w:val="333333"/>
          <w:kern w:val="0"/>
          <w:sz w:val="24"/>
          <w:szCs w:val="24"/>
          <w14:ligatures w14:val="none"/>
        </w:rPr>
        <w:t>In short, the Nagakawa Inverter 1 HP NIS-C09R2T28 air conditioner is suitable for all families today when they need to cool a small room with an area of ​​less than 15m². Furthermore, this air conditioner is very suitable for those with sensitive health when staying in an air-conditioned room thanks to its sleep mode and 6-in-1 filter. </w:t>
      </w:r>
    </w:p>
    <w:p w14:paraId="03A2ADA2" w14:textId="77777777" w:rsidR="007D2385" w:rsidRDefault="007D2385"/>
    <w:sectPr w:rsidR="007D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6D43"/>
    <w:multiLevelType w:val="multilevel"/>
    <w:tmpl w:val="CB8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45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85"/>
    <w:rsid w:val="00510629"/>
    <w:rsid w:val="00656283"/>
    <w:rsid w:val="007D2385"/>
    <w:rsid w:val="00A7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5F64"/>
  <w15:chartTrackingRefBased/>
  <w15:docId w15:val="{80A10E84-49E0-4772-9078-6D410A08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23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2385"/>
    <w:rPr>
      <w:b/>
      <w:bCs/>
    </w:rPr>
  </w:style>
  <w:style w:type="paragraph" w:customStyle="1" w:styleId="parametertitle">
    <w:name w:val="parameter__title"/>
    <w:basedOn w:val="Normal"/>
    <w:rsid w:val="007D2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7D2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7D2385"/>
  </w:style>
  <w:style w:type="paragraph" w:customStyle="1" w:styleId="manu-info-popupcontenttitle">
    <w:name w:val="manu-info-popup__content__title"/>
    <w:basedOn w:val="Normal"/>
    <w:rsid w:val="007D2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D2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D238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7D2385"/>
    <w:rPr>
      <w:color w:val="0000FF"/>
      <w:u w:val="single"/>
    </w:rPr>
  </w:style>
  <w:style w:type="character" w:styleId="Emphasis">
    <w:name w:val="Emphasis"/>
    <w:basedOn w:val="DefaultParagraphFont"/>
    <w:uiPriority w:val="20"/>
    <w:qFormat/>
    <w:rsid w:val="007D2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77006">
      <w:bodyDiv w:val="1"/>
      <w:marLeft w:val="0"/>
      <w:marRight w:val="0"/>
      <w:marTop w:val="0"/>
      <w:marBottom w:val="0"/>
      <w:divBdr>
        <w:top w:val="none" w:sz="0" w:space="0" w:color="auto"/>
        <w:left w:val="none" w:sz="0" w:space="0" w:color="auto"/>
        <w:bottom w:val="none" w:sz="0" w:space="0" w:color="auto"/>
        <w:right w:val="none" w:sz="0" w:space="0" w:color="auto"/>
      </w:divBdr>
      <w:divsChild>
        <w:div w:id="376201107">
          <w:marLeft w:val="0"/>
          <w:marRight w:val="0"/>
          <w:marTop w:val="0"/>
          <w:marBottom w:val="0"/>
          <w:divBdr>
            <w:top w:val="none" w:sz="0" w:space="0" w:color="auto"/>
            <w:left w:val="none" w:sz="0" w:space="0" w:color="auto"/>
            <w:bottom w:val="none" w:sz="0" w:space="0" w:color="auto"/>
            <w:right w:val="none" w:sz="0" w:space="0" w:color="auto"/>
          </w:divBdr>
        </w:div>
      </w:divsChild>
    </w:div>
    <w:div w:id="680281793">
      <w:bodyDiv w:val="1"/>
      <w:marLeft w:val="0"/>
      <w:marRight w:val="0"/>
      <w:marTop w:val="0"/>
      <w:marBottom w:val="0"/>
      <w:divBdr>
        <w:top w:val="none" w:sz="0" w:space="0" w:color="auto"/>
        <w:left w:val="none" w:sz="0" w:space="0" w:color="auto"/>
        <w:bottom w:val="none" w:sz="0" w:space="0" w:color="auto"/>
        <w:right w:val="none" w:sz="0" w:space="0" w:color="auto"/>
      </w:divBdr>
      <w:divsChild>
        <w:div w:id="1671175244">
          <w:marLeft w:val="0"/>
          <w:marRight w:val="0"/>
          <w:marTop w:val="0"/>
          <w:marBottom w:val="0"/>
          <w:divBdr>
            <w:top w:val="none" w:sz="0" w:space="0" w:color="auto"/>
            <w:left w:val="none" w:sz="0" w:space="0" w:color="auto"/>
            <w:bottom w:val="none" w:sz="0" w:space="0" w:color="auto"/>
            <w:right w:val="none" w:sz="0" w:space="0" w:color="auto"/>
          </w:divBdr>
        </w:div>
      </w:divsChild>
    </w:div>
    <w:div w:id="761993667">
      <w:bodyDiv w:val="1"/>
      <w:marLeft w:val="0"/>
      <w:marRight w:val="0"/>
      <w:marTop w:val="0"/>
      <w:marBottom w:val="0"/>
      <w:divBdr>
        <w:top w:val="none" w:sz="0" w:space="0" w:color="auto"/>
        <w:left w:val="none" w:sz="0" w:space="0" w:color="auto"/>
        <w:bottom w:val="none" w:sz="0" w:space="0" w:color="auto"/>
        <w:right w:val="none" w:sz="0" w:space="0" w:color="auto"/>
      </w:divBdr>
      <w:divsChild>
        <w:div w:id="1614508531">
          <w:marLeft w:val="0"/>
          <w:marRight w:val="0"/>
          <w:marTop w:val="0"/>
          <w:marBottom w:val="0"/>
          <w:divBdr>
            <w:top w:val="none" w:sz="0" w:space="0" w:color="auto"/>
            <w:left w:val="none" w:sz="0" w:space="0" w:color="auto"/>
            <w:bottom w:val="none" w:sz="0" w:space="0" w:color="auto"/>
            <w:right w:val="none" w:sz="0" w:space="0" w:color="auto"/>
          </w:divBdr>
          <w:divsChild>
            <w:div w:id="1385519440">
              <w:marLeft w:val="0"/>
              <w:marRight w:val="0"/>
              <w:marTop w:val="0"/>
              <w:marBottom w:val="0"/>
              <w:divBdr>
                <w:top w:val="none" w:sz="0" w:space="0" w:color="auto"/>
                <w:left w:val="none" w:sz="0" w:space="0" w:color="auto"/>
                <w:bottom w:val="none" w:sz="0" w:space="0" w:color="auto"/>
                <w:right w:val="none" w:sz="0" w:space="0" w:color="auto"/>
              </w:divBdr>
            </w:div>
            <w:div w:id="1805347276">
              <w:marLeft w:val="0"/>
              <w:marRight w:val="0"/>
              <w:marTop w:val="0"/>
              <w:marBottom w:val="0"/>
              <w:divBdr>
                <w:top w:val="none" w:sz="0" w:space="0" w:color="auto"/>
                <w:left w:val="none" w:sz="0" w:space="0" w:color="auto"/>
                <w:bottom w:val="none" w:sz="0" w:space="0" w:color="auto"/>
                <w:right w:val="none" w:sz="0" w:space="0" w:color="auto"/>
              </w:divBdr>
            </w:div>
            <w:div w:id="1904676032">
              <w:marLeft w:val="0"/>
              <w:marRight w:val="0"/>
              <w:marTop w:val="0"/>
              <w:marBottom w:val="0"/>
              <w:divBdr>
                <w:top w:val="none" w:sz="0" w:space="0" w:color="auto"/>
                <w:left w:val="none" w:sz="0" w:space="0" w:color="auto"/>
                <w:bottom w:val="none" w:sz="0" w:space="0" w:color="auto"/>
                <w:right w:val="none" w:sz="0" w:space="0" w:color="auto"/>
              </w:divBdr>
            </w:div>
            <w:div w:id="1017660236">
              <w:marLeft w:val="0"/>
              <w:marRight w:val="0"/>
              <w:marTop w:val="0"/>
              <w:marBottom w:val="0"/>
              <w:divBdr>
                <w:top w:val="none" w:sz="0" w:space="0" w:color="auto"/>
                <w:left w:val="none" w:sz="0" w:space="0" w:color="auto"/>
                <w:bottom w:val="none" w:sz="0" w:space="0" w:color="auto"/>
                <w:right w:val="none" w:sz="0" w:space="0" w:color="auto"/>
              </w:divBdr>
            </w:div>
            <w:div w:id="1340886515">
              <w:marLeft w:val="0"/>
              <w:marRight w:val="0"/>
              <w:marTop w:val="0"/>
              <w:marBottom w:val="0"/>
              <w:divBdr>
                <w:top w:val="none" w:sz="0" w:space="0" w:color="auto"/>
                <w:left w:val="none" w:sz="0" w:space="0" w:color="auto"/>
                <w:bottom w:val="none" w:sz="0" w:space="0" w:color="auto"/>
                <w:right w:val="none" w:sz="0" w:space="0" w:color="auto"/>
              </w:divBdr>
            </w:div>
            <w:div w:id="1998993415">
              <w:marLeft w:val="0"/>
              <w:marRight w:val="0"/>
              <w:marTop w:val="0"/>
              <w:marBottom w:val="0"/>
              <w:divBdr>
                <w:top w:val="none" w:sz="0" w:space="0" w:color="auto"/>
                <w:left w:val="none" w:sz="0" w:space="0" w:color="auto"/>
                <w:bottom w:val="none" w:sz="0" w:space="0" w:color="auto"/>
                <w:right w:val="none" w:sz="0" w:space="0" w:color="auto"/>
              </w:divBdr>
            </w:div>
            <w:div w:id="2027946116">
              <w:marLeft w:val="0"/>
              <w:marRight w:val="0"/>
              <w:marTop w:val="0"/>
              <w:marBottom w:val="0"/>
              <w:divBdr>
                <w:top w:val="none" w:sz="0" w:space="0" w:color="auto"/>
                <w:left w:val="none" w:sz="0" w:space="0" w:color="auto"/>
                <w:bottom w:val="none" w:sz="0" w:space="0" w:color="auto"/>
                <w:right w:val="none" w:sz="0" w:space="0" w:color="auto"/>
              </w:divBdr>
            </w:div>
            <w:div w:id="1095519318">
              <w:marLeft w:val="0"/>
              <w:marRight w:val="0"/>
              <w:marTop w:val="0"/>
              <w:marBottom w:val="0"/>
              <w:divBdr>
                <w:top w:val="none" w:sz="0" w:space="0" w:color="auto"/>
                <w:left w:val="none" w:sz="0" w:space="0" w:color="auto"/>
                <w:bottom w:val="none" w:sz="0" w:space="0" w:color="auto"/>
                <w:right w:val="none" w:sz="0" w:space="0" w:color="auto"/>
              </w:divBdr>
            </w:div>
            <w:div w:id="464586513">
              <w:marLeft w:val="0"/>
              <w:marRight w:val="0"/>
              <w:marTop w:val="0"/>
              <w:marBottom w:val="0"/>
              <w:divBdr>
                <w:top w:val="none" w:sz="0" w:space="0" w:color="auto"/>
                <w:left w:val="none" w:sz="0" w:space="0" w:color="auto"/>
                <w:bottom w:val="none" w:sz="0" w:space="0" w:color="auto"/>
                <w:right w:val="none" w:sz="0" w:space="0" w:color="auto"/>
              </w:divBdr>
            </w:div>
            <w:div w:id="398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255">
      <w:bodyDiv w:val="1"/>
      <w:marLeft w:val="0"/>
      <w:marRight w:val="0"/>
      <w:marTop w:val="0"/>
      <w:marBottom w:val="0"/>
      <w:divBdr>
        <w:top w:val="none" w:sz="0" w:space="0" w:color="auto"/>
        <w:left w:val="none" w:sz="0" w:space="0" w:color="auto"/>
        <w:bottom w:val="none" w:sz="0" w:space="0" w:color="auto"/>
        <w:right w:val="none" w:sz="0" w:space="0" w:color="auto"/>
      </w:divBdr>
      <w:divsChild>
        <w:div w:id="1411654294">
          <w:marLeft w:val="0"/>
          <w:marRight w:val="0"/>
          <w:marTop w:val="0"/>
          <w:marBottom w:val="0"/>
          <w:divBdr>
            <w:top w:val="none" w:sz="0" w:space="0" w:color="auto"/>
            <w:left w:val="none" w:sz="0" w:space="0" w:color="auto"/>
            <w:bottom w:val="none" w:sz="0" w:space="0" w:color="auto"/>
            <w:right w:val="none" w:sz="0" w:space="0" w:color="auto"/>
          </w:divBdr>
        </w:div>
      </w:divsChild>
    </w:div>
    <w:div w:id="16793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nagakawa-inverter-1-hp-nis-c09r2t28" TargetMode="External"/><Relationship Id="rId13" Type="http://schemas.openxmlformats.org/officeDocument/2006/relationships/hyperlink" Target="https://www.dienmayxanh.com/may-lanh-nagakawa?g=may-lanh-inverter" TargetMode="External"/><Relationship Id="rId3" Type="http://schemas.openxmlformats.org/officeDocument/2006/relationships/settings" Target="settings.xml"/><Relationship Id="rId7" Type="http://schemas.openxmlformats.org/officeDocument/2006/relationships/hyperlink" Target="https://www.dienmayxanh.com/kinh-nghiem-hay/danh-gia-chi-tiet-may-lanh-nagakawa-inverter-1-hp-1537694" TargetMode="External"/><Relationship Id="rId12" Type="http://schemas.openxmlformats.org/officeDocument/2006/relationships/hyperlink" Target="https://www.dienmayxanh.com/kinh-nghiem-hay/cac-che-do-thuong-thay-tren-may-lanh-7951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cac-che-do-thuong-thay-tren-may-lanh-795107" TargetMode="External"/><Relationship Id="rId5" Type="http://schemas.openxmlformats.org/officeDocument/2006/relationships/image" Target="media/image1.png"/><Relationship Id="rId15" Type="http://schemas.openxmlformats.org/officeDocument/2006/relationships/hyperlink" Target="https://www.dienmayxanh.com/may-lanh-nagakawa?g=1-hp" TargetMode="External"/><Relationship Id="rId10" Type="http://schemas.openxmlformats.org/officeDocument/2006/relationships/hyperlink" Target="https://www.dienmayxanh.com/may-lanh" TargetMode="External"/><Relationship Id="rId4" Type="http://schemas.openxmlformats.org/officeDocument/2006/relationships/webSettings" Target="webSettings.xml"/><Relationship Id="rId9" Type="http://schemas.openxmlformats.org/officeDocument/2006/relationships/hyperlink" Target="https://www.dienmayxanh.com/may-lanh-nagakawa" TargetMode="External"/><Relationship Id="rId14" Type="http://schemas.openxmlformats.org/officeDocument/2006/relationships/hyperlink" Target="https://www.dienmayxanh.com/kinh-nghiem-hay/che-do-ngu-dem-tren-may-lanh-la-gi-63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2023-09-28T14:10:00Z</dcterms:created>
  <dcterms:modified xsi:type="dcterms:W3CDTF">2023-10-06T14:43:00Z</dcterms:modified>
</cp:coreProperties>
</file>